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ins w:author="Hafiz M Bilal" w:id="0" w:date="2025-09-02T19:20:19Z"/>
        </w:rPr>
      </w:pPr>
      <w:ins w:author="Hafiz M Bilal" w:id="0" w:date="2025-09-02T19:20:19Z">
        <w:bookmarkStart w:colFirst="0" w:colLast="0" w:name="_eq9poor92fxj" w:id="0"/>
        <w:bookmarkEnd w:id="0"/>
        <w:r w:rsidDel="00000000" w:rsidR="00000000" w:rsidRPr="00000000">
          <w:rPr>
            <w:rtl w:val="0"/>
          </w:rPr>
        </w:r>
      </w:ins>
    </w:p>
    <w:p w:rsidR="00000000" w:rsidDel="00000000" w:rsidP="00000000" w:rsidRDefault="00000000" w:rsidRPr="00000000" w14:paraId="00000002">
      <w:pPr>
        <w:pStyle w:val="Title"/>
        <w:keepNext w:val="0"/>
        <w:keepLines w:val="0"/>
        <w:spacing w:before="480" w:lineRule="auto"/>
        <w:jc w:val="center"/>
        <w:rPr/>
      </w:pPr>
      <w:bookmarkStart w:colFirst="0" w:colLast="0" w:name="_f05w9x99knj" w:id="1"/>
      <w:bookmarkEnd w:id="1"/>
      <w:r w:rsidDel="00000000" w:rsidR="00000000" w:rsidRPr="00000000">
        <w:rPr>
          <w:rtl w:val="0"/>
        </w:rPr>
        <w:t xml:space="preserve">Digital Design Lab Manual - SystemVerilog</w:t>
      </w:r>
    </w:p>
    <w:p w:rsidR="00000000" w:rsidDel="00000000" w:rsidP="00000000" w:rsidRDefault="00000000" w:rsidRPr="00000000" w14:paraId="00000003">
      <w:pPr>
        <w:keepNext w:val="0"/>
        <w:keepLines w:val="0"/>
        <w:spacing w:after="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id w:val="1809808751"/>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qsllaiw7v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to Digital Design Methodology</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xrg2t4vd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Design Flow Overview</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ui8tdzum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Design Principles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fxw4n86i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Design Steps for Each Lab</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g7ddqho5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Documentation Requirements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3d7shgq7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SystemVerilog Fundamentals for Digital Design</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bivuxvyo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Key SystemVerilog Constructs for Design</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g91gcca8g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2usaqtgdg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Blocks - Critical for Synthesis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ftr9f02h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Synthesis Guidelines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1zzo0gehd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Lab 1: Basic Combinational Circuits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ps47mwcf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Objective</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vxbjjl2u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Lab 1A: 8-bit Arithmetic Logic Unit (ALU)</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7xm1upel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Requirements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5uzgze2m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Steps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bghz5vml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culbu7f0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Lab 1B: Priority Encoder with Enable</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q0ajlw7s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Requirements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7uvb2znl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Steps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fuos84ya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nvqb6pah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Lab 2: Advanced Combinational Logic</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ipx3z1e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Lab 2A: 32-bit Barrel Shifter</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7x4g2bb9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Requirements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gkh46oq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Methodology</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bzzz5rbr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d9qkkmlt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Questions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f8a7aha5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Lab 2B: Binary Coded Decimal (BCD) Converter</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jnlwa1qp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Requirements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7m5xlwy1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Understanding</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4tbv4fyo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23z0lc3y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Lab 3: Sequential Circuit Fundamentals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sy22kl0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Lab 3A: Programmable Counter</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ikjm5ccy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Requirements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wrbe3q3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Methodology</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0g3pc3eu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88cq91zi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Lab 4: Finite State Machines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1ifkl8o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State Machine Design Methodology</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a53vfen5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Design Steps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vk7473rp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Machine Template</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0dwqg5vo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Lab 4A: Traffic Light Controller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dgz531bk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znn01k5d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Process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kjrmgoc0a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Diagram Guidelines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9j2zzt3ud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r8yra5o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Lab 4B: Vending Machine Controller</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269bhmt7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ae5lohkz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Methodology</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jfilss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ok9hc4y2c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Lab 5: Counters and Timers</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mmexqte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Lab 5A: Multi-Mode Timer</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qkql8v9i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z97yipivz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Approach</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67gejy2e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8x83r6uo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Lab 6: Memory Interfaces</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epe0jfcs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Lab 6A: Synchronous SRAM Controller</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t4nti7z4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58zfxr5k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Timing Analysis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bo7k4lhv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19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oxixrsqb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Lab 7: FIFO Design</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y78kshj8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Synchronous FIFO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oeqz2ktv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7omjjwn2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Methodology</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ji7dt5el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Design Decisions</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riqsgrro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044xxblb6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Asynchronous FIFO (Clock Domain Crossing)</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y19wbh27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nvnd2v89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Design Points</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l7eu06fik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Lab 8: UART Controller</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nu34iwz4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UART Transmitter</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twtiw937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ah9p9osr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Steps</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t23ih6z3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Diagram for TX</w:t>
              <w:tab/>
              <w:t xml:space="preserve">22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iaxqnql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yg8mpgbv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UART Receiver</w:t>
              <w:tab/>
              <w:t xml:space="preserve">23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l6p75n7b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Challenges</w:t>
              <w:tab/>
              <w:t xml:space="preserve">23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408bmw1m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Lab 9: SPI Controller</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chf5bolp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SPI Master Controller</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n7oc8c9u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7e4tp932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Methodology</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122a2ki3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8ablue03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Lab 10: AXI4-Lite Interface Design</w:t>
              <w:tab/>
              <w:t xml:space="preserve">26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nl846z8q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AXI4-Lite Protocol Overview</w:t>
              <w:tab/>
              <w:t xml:space="preserve">26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n45yehr7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Characteristics</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r34nh2d3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 Structure</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h6qi33h6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AXI4-Lite Slave Design</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d3kvin82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seb3kmss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Process</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ctfuqj5e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Definition</w:t>
              <w:tab/>
              <w:t xml:space="preserve">26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xv4qh9ad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Framework</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ss1ojhb2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Design Challenges and Considerations</w:t>
              <w:tab/>
              <w:t xml:space="preserve">28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dgfc7iyp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Compliance</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t0ixcn0w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w:t>
              <w:tab/>
              <w:t xml:space="preserve">29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borvbrbs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t xml:space="preserve">29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gf47mku7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Integration with Previous Labs</w:t>
              <w:tab/>
              <w:t xml:space="preserve">29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8j8f1l5k1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FPGA Synthesis Guidelines</w:t>
              <w:tab/>
              <w:t xml:space="preserve">29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u7lc3d4z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Synthesis-Friendly Coding</w:t>
              <w:tab/>
              <w:t xml:space="preserve">29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le1kmoi6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Domain Design</w:t>
              <w:tab/>
              <w:t xml:space="preserve">29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h0z9aljr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Strategy</w:t>
              <w:tab/>
              <w:t xml:space="preserve">29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cc31a88j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Inference</w:t>
              <w:tab/>
              <w:t xml:space="preserve">30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jcvkfs0o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Block Utilization</w:t>
              <w:tab/>
              <w:t xml:space="preserve">31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hof0mowz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Resource Optimization Techniques</w:t>
              <w:tab/>
              <w:t xml:space="preserve">31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1q7x7q08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Optimization</w:t>
              <w:tab/>
              <w:t xml:space="preserve">31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re0ecej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Optimization</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sb2auqb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Domain Crossing</w:t>
              <w:tab/>
              <w:t xml:space="preserve">32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ig2qpfv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Synthesis Constraints</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d0xzvsjp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Constraints Example</w:t>
              <w:tab/>
              <w:t xml:space="preserve">32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tuegz17y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Synthesis Reports Analysis</w:t>
              <w:tab/>
              <w:t xml:space="preserve">33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ufwvl87a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tab/>
              <w:t xml:space="preserve">33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4bpansqy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Analysis</w:t>
              <w:tab/>
              <w:t xml:space="preserve">33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892zcw2vi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Design Documentation Standards</w:t>
              <w:tab/>
              <w:t xml:space="preserve">34</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lfpgirlw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Block Diagrams</w:t>
              <w:tab/>
              <w:t xml:space="preserve">34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gnx3fb55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for Every Module</w:t>
              <w:tab/>
              <w:t xml:space="preserve">34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xrbegle6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Documentation Structure</w:t>
              <w:tab/>
              <w:t xml:space="preserve">34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q6dtw1vo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State Machine Documentation</w:t>
              <w:tab/>
              <w:t xml:space="preserve">34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6n089c8c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Diagram Requirements</w:t>
              <w:tab/>
              <w:t xml:space="preserve">34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k89232a0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Table Format</w:t>
              <w:tab/>
              <w:t xml:space="preserve">34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gwlxjhre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Timing Diagrams</w:t>
              <w:tab/>
              <w:t xml:space="preserve">35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jge69tmq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Timing Information</w:t>
              <w:tab/>
              <w:t xml:space="preserve">35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3orrmvxr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Interface Specifications</w:t>
              <w:tab/>
              <w:t xml:space="preserve">35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371uig4kk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AXI4-Lite Interface Documentation Template</w:t>
              <w:tab/>
              <w:t xml:space="preserve">35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mdhy44df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Design Review Checklist</w:t>
              <w:tab/>
              <w:t xml:space="preserve">36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ohqbz780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Pre-Implementation Review</w:t>
              <w:tab/>
              <w:t xml:space="preserve">36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kk62rb57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Post-Implementation Review</w:t>
              <w:tab/>
              <w:t xml:space="preserve">36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mhta1zgn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Quality Checklist</w:t>
              <w:tab/>
              <w:t xml:space="preserve">36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f9cf11mw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 Final Project Integration</w:t>
              <w:tab/>
              <w:t xml:space="preserve">36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qcggkw0b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System-Level Design</w:t>
              <w:tab/>
              <w:t xml:space="preserve">36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5ruyvy87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Deliverables</w:t>
              <w:tab/>
              <w:t xml:space="preserve">36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1fe1qunx5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Exercise Guidelines</w:t>
              <w:tab/>
              <w:t xml:space="preserve">37</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79i2vnu3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Pre-Lab Preparation</w:t>
              <w:tab/>
              <w:t xml:space="preserve">37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b9sa7cj3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Lab Implementation</w:t>
              <w:tab/>
              <w:t xml:space="preserve">37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nppthfct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Post-Lab Analysis</w:t>
              <w:tab/>
              <w:t xml:space="preserve">37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uxdwwx7j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 Criteria</w:t>
              <w:tab/>
              <w:t xml:space="preserve">38</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ijio5pemw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Resources</w:t>
              <w:tab/>
              <w:t xml:space="preserve">38</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9jcct8j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Reading</w:t>
              <w:tab/>
              <w:t xml:space="preserve">38</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ptdois0v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Software</w:t>
              <w:tab/>
              <w:t xml:space="preserve">38</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akkjxy19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Resources</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m2xoq93bg4y4"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9qsllaiw7vu4" w:id="3"/>
      <w:bookmarkEnd w:id="3"/>
      <w:r w:rsidDel="00000000" w:rsidR="00000000" w:rsidRPr="00000000">
        <w:rPr>
          <w:b w:val="1"/>
          <w:sz w:val="34"/>
          <w:szCs w:val="34"/>
          <w:rtl w:val="0"/>
        </w:rPr>
        <w:t xml:space="preserve">1. Introduction to Digital Design Methodology</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rqxrg2t4vdsi" w:id="4"/>
      <w:bookmarkEnd w:id="4"/>
      <w:r w:rsidDel="00000000" w:rsidR="00000000" w:rsidRPr="00000000">
        <w:rPr>
          <w:b w:val="1"/>
          <w:color w:val="000000"/>
          <w:sz w:val="26"/>
          <w:szCs w:val="26"/>
          <w:rtl w:val="0"/>
        </w:rPr>
        <w:t xml:space="preserve">1.1 Design Flow Overview</w:t>
      </w:r>
    </w:p>
    <w:p w:rsidR="00000000" w:rsidDel="00000000" w:rsidP="00000000" w:rsidRDefault="00000000" w:rsidRPr="00000000" w14:paraId="00000090">
      <w:pPr>
        <w:spacing w:after="240" w:before="240" w:lineRule="auto"/>
        <w:rPr/>
      </w:pPr>
      <w:r w:rsidDel="00000000" w:rsidR="00000000" w:rsidRPr="00000000">
        <w:rPr>
          <w:rtl w:val="0"/>
        </w:rPr>
        <w:t xml:space="preserve">The modern digital design flow follows a systematic approach:</w:t>
      </w:r>
    </w:p>
    <w:p w:rsidR="00000000" w:rsidDel="00000000" w:rsidP="00000000" w:rsidRDefault="00000000" w:rsidRPr="00000000" w14:paraId="00000091">
      <w:pPr>
        <w:numPr>
          <w:ilvl w:val="0"/>
          <w:numId w:val="58"/>
        </w:numPr>
        <w:spacing w:after="0" w:afterAutospacing="0" w:before="240" w:lineRule="auto"/>
        <w:ind w:left="720" w:hanging="360"/>
      </w:pPr>
      <w:r w:rsidDel="00000000" w:rsidR="00000000" w:rsidRPr="00000000">
        <w:rPr>
          <w:b w:val="1"/>
          <w:rtl w:val="0"/>
        </w:rPr>
        <w:t xml:space="preserve">Specification</w:t>
      </w:r>
      <w:r w:rsidDel="00000000" w:rsidR="00000000" w:rsidRPr="00000000">
        <w:rPr>
          <w:rtl w:val="0"/>
        </w:rPr>
        <w:t xml:space="preserve"> - Define requirements and interface specifications</w:t>
      </w:r>
    </w:p>
    <w:p w:rsidR="00000000" w:rsidDel="00000000" w:rsidP="00000000" w:rsidRDefault="00000000" w:rsidRPr="00000000" w14:paraId="00000092">
      <w:pPr>
        <w:numPr>
          <w:ilvl w:val="0"/>
          <w:numId w:val="58"/>
        </w:numPr>
        <w:spacing w:after="0" w:afterAutospacing="0" w:before="0" w:beforeAutospacing="0" w:lineRule="auto"/>
        <w:ind w:left="720" w:hanging="360"/>
      </w:pPr>
      <w:r w:rsidDel="00000000" w:rsidR="00000000" w:rsidRPr="00000000">
        <w:rPr>
          <w:b w:val="1"/>
          <w:rtl w:val="0"/>
        </w:rPr>
        <w:t xml:space="preserve">Architecture</w:t>
      </w:r>
      <w:r w:rsidDel="00000000" w:rsidR="00000000" w:rsidRPr="00000000">
        <w:rPr>
          <w:rtl w:val="0"/>
        </w:rPr>
        <w:t xml:space="preserve"> - High-level block diagram and data flow</w:t>
      </w:r>
    </w:p>
    <w:p w:rsidR="00000000" w:rsidDel="00000000" w:rsidP="00000000" w:rsidRDefault="00000000" w:rsidRPr="00000000" w14:paraId="00000093">
      <w:pPr>
        <w:numPr>
          <w:ilvl w:val="0"/>
          <w:numId w:val="58"/>
        </w:numPr>
        <w:spacing w:after="0" w:afterAutospacing="0" w:before="0" w:beforeAutospacing="0" w:lineRule="auto"/>
        <w:ind w:left="720" w:hanging="360"/>
      </w:pPr>
      <w:r w:rsidDel="00000000" w:rsidR="00000000" w:rsidRPr="00000000">
        <w:rPr>
          <w:b w:val="1"/>
          <w:rtl w:val="0"/>
        </w:rPr>
        <w:t xml:space="preserve">RTL Design</w:t>
      </w:r>
      <w:r w:rsidDel="00000000" w:rsidR="00000000" w:rsidRPr="00000000">
        <w:rPr>
          <w:rtl w:val="0"/>
        </w:rPr>
        <w:t xml:space="preserve"> - Register Transfer Level implementation</w:t>
      </w:r>
    </w:p>
    <w:p w:rsidR="00000000" w:rsidDel="00000000" w:rsidP="00000000" w:rsidRDefault="00000000" w:rsidRPr="00000000" w14:paraId="00000094">
      <w:pPr>
        <w:numPr>
          <w:ilvl w:val="0"/>
          <w:numId w:val="58"/>
        </w:numPr>
        <w:spacing w:after="0" w:afterAutospacing="0" w:before="0" w:beforeAutospacing="0" w:lineRule="auto"/>
        <w:ind w:left="720" w:hanging="360"/>
      </w:pPr>
      <w:r w:rsidDel="00000000" w:rsidR="00000000" w:rsidRPr="00000000">
        <w:rPr>
          <w:b w:val="1"/>
          <w:rtl w:val="0"/>
        </w:rPr>
        <w:t xml:space="preserve">Simulation</w:t>
      </w:r>
      <w:r w:rsidDel="00000000" w:rsidR="00000000" w:rsidRPr="00000000">
        <w:rPr>
          <w:rtl w:val="0"/>
        </w:rPr>
        <w:t xml:space="preserve"> - Functional verification (covered next week)</w:t>
      </w:r>
    </w:p>
    <w:p w:rsidR="00000000" w:rsidDel="00000000" w:rsidP="00000000" w:rsidRDefault="00000000" w:rsidRPr="00000000" w14:paraId="00000095">
      <w:pPr>
        <w:numPr>
          <w:ilvl w:val="0"/>
          <w:numId w:val="58"/>
        </w:numPr>
        <w:spacing w:after="0" w:afterAutospacing="0" w:before="0" w:beforeAutospacing="0" w:lineRule="auto"/>
        <w:ind w:left="720" w:hanging="360"/>
      </w:pPr>
      <w:r w:rsidDel="00000000" w:rsidR="00000000" w:rsidRPr="00000000">
        <w:rPr>
          <w:b w:val="1"/>
          <w:rtl w:val="0"/>
        </w:rPr>
        <w:t xml:space="preserve">Synthesis</w:t>
      </w:r>
      <w:r w:rsidDel="00000000" w:rsidR="00000000" w:rsidRPr="00000000">
        <w:rPr>
          <w:rtl w:val="0"/>
        </w:rPr>
        <w:t xml:space="preserve"> - Logic synthesis for target technology</w:t>
      </w:r>
    </w:p>
    <w:p w:rsidR="00000000" w:rsidDel="00000000" w:rsidP="00000000" w:rsidRDefault="00000000" w:rsidRPr="00000000" w14:paraId="00000096">
      <w:pPr>
        <w:numPr>
          <w:ilvl w:val="0"/>
          <w:numId w:val="58"/>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 Place and route for FPGA/ASIC</w:t>
      </w:r>
    </w:p>
    <w:p w:rsidR="00000000" w:rsidDel="00000000" w:rsidP="00000000" w:rsidRDefault="00000000" w:rsidRPr="00000000" w14:paraId="00000097">
      <w:pPr>
        <w:numPr>
          <w:ilvl w:val="0"/>
          <w:numId w:val="58"/>
        </w:numPr>
        <w:spacing w:after="0" w:afterAutospacing="0" w:before="0" w:beforeAutospacing="0" w:lineRule="auto"/>
        <w:ind w:left="720" w:hanging="360"/>
      </w:pPr>
      <w:r w:rsidDel="00000000" w:rsidR="00000000" w:rsidRPr="00000000">
        <w:rPr>
          <w:b w:val="1"/>
          <w:rtl w:val="0"/>
        </w:rPr>
        <w:t xml:space="preserve">Timing Analysis</w:t>
      </w:r>
      <w:r w:rsidDel="00000000" w:rsidR="00000000" w:rsidRPr="00000000">
        <w:rPr>
          <w:rtl w:val="0"/>
        </w:rPr>
        <w:t xml:space="preserve"> - Static timing analysis and closure</w:t>
      </w:r>
    </w:p>
    <w:p w:rsidR="00000000" w:rsidDel="00000000" w:rsidP="00000000" w:rsidRDefault="00000000" w:rsidRPr="00000000" w14:paraId="00000098">
      <w:pPr>
        <w:numPr>
          <w:ilvl w:val="0"/>
          <w:numId w:val="58"/>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 Hardware validation and testing</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fcui8tdzumvj" w:id="5"/>
      <w:bookmarkEnd w:id="5"/>
      <w:r w:rsidDel="00000000" w:rsidR="00000000" w:rsidRPr="00000000">
        <w:rPr>
          <w:b w:val="1"/>
          <w:color w:val="000000"/>
          <w:sz w:val="26"/>
          <w:szCs w:val="26"/>
          <w:rtl w:val="0"/>
        </w:rPr>
        <w:t xml:space="preserve">1.2 Design Principles</w:t>
      </w:r>
    </w:p>
    <w:p w:rsidR="00000000" w:rsidDel="00000000" w:rsidP="00000000" w:rsidRDefault="00000000" w:rsidRPr="00000000" w14:paraId="0000009A">
      <w:pPr>
        <w:numPr>
          <w:ilvl w:val="0"/>
          <w:numId w:val="23"/>
        </w:numPr>
        <w:spacing w:after="0" w:afterAutospacing="0" w:before="240" w:lineRule="auto"/>
        <w:ind w:left="720" w:hanging="360"/>
      </w:pPr>
      <w:r w:rsidDel="00000000" w:rsidR="00000000" w:rsidRPr="00000000">
        <w:rPr>
          <w:b w:val="1"/>
          <w:rtl w:val="0"/>
        </w:rPr>
        <w:t xml:space="preserve">Modularity</w:t>
      </w:r>
      <w:r w:rsidDel="00000000" w:rsidR="00000000" w:rsidRPr="00000000">
        <w:rPr>
          <w:rtl w:val="0"/>
        </w:rPr>
        <w:t xml:space="preserve">: Break complex designs into smaller, manageable modules</w:t>
      </w:r>
    </w:p>
    <w:p w:rsidR="00000000" w:rsidDel="00000000" w:rsidP="00000000" w:rsidRDefault="00000000" w:rsidRPr="00000000" w14:paraId="0000009B">
      <w:pPr>
        <w:numPr>
          <w:ilvl w:val="0"/>
          <w:numId w:val="23"/>
        </w:numPr>
        <w:spacing w:after="0" w:afterAutospacing="0" w:before="0" w:beforeAutospacing="0" w:lineRule="auto"/>
        <w:ind w:left="720" w:hanging="360"/>
      </w:pPr>
      <w:r w:rsidDel="00000000" w:rsidR="00000000" w:rsidRPr="00000000">
        <w:rPr>
          <w:b w:val="1"/>
          <w:rtl w:val="0"/>
        </w:rPr>
        <w:t xml:space="preserve">Hierarchy</w:t>
      </w:r>
      <w:r w:rsidDel="00000000" w:rsidR="00000000" w:rsidRPr="00000000">
        <w:rPr>
          <w:rtl w:val="0"/>
        </w:rPr>
        <w:t xml:space="preserve">: Use hierarchical design approach</w:t>
      </w:r>
    </w:p>
    <w:p w:rsidR="00000000" w:rsidDel="00000000" w:rsidP="00000000" w:rsidRDefault="00000000" w:rsidRPr="00000000" w14:paraId="0000009C">
      <w:pPr>
        <w:numPr>
          <w:ilvl w:val="0"/>
          <w:numId w:val="23"/>
        </w:numPr>
        <w:spacing w:after="0" w:afterAutospacing="0" w:before="0" w:beforeAutospacing="0" w:lineRule="auto"/>
        <w:ind w:left="720" w:hanging="360"/>
      </w:pPr>
      <w:r w:rsidDel="00000000" w:rsidR="00000000" w:rsidRPr="00000000">
        <w:rPr>
          <w:b w:val="1"/>
          <w:rtl w:val="0"/>
        </w:rPr>
        <w:t xml:space="preserve">Synchronous Design</w:t>
      </w:r>
      <w:r w:rsidDel="00000000" w:rsidR="00000000" w:rsidRPr="00000000">
        <w:rPr>
          <w:rtl w:val="0"/>
        </w:rPr>
        <w:t xml:space="preserve">: Use single clock domain when possible</w:t>
      </w:r>
    </w:p>
    <w:p w:rsidR="00000000" w:rsidDel="00000000" w:rsidP="00000000" w:rsidRDefault="00000000" w:rsidRPr="00000000" w14:paraId="0000009D">
      <w:pPr>
        <w:numPr>
          <w:ilvl w:val="0"/>
          <w:numId w:val="23"/>
        </w:numPr>
        <w:spacing w:after="0" w:afterAutospacing="0" w:before="0" w:beforeAutospacing="0" w:lineRule="auto"/>
        <w:ind w:left="720" w:hanging="360"/>
      </w:pPr>
      <w:r w:rsidDel="00000000" w:rsidR="00000000" w:rsidRPr="00000000">
        <w:rPr>
          <w:b w:val="1"/>
          <w:rtl w:val="0"/>
        </w:rPr>
        <w:t xml:space="preserve">Reset Strategy</w:t>
      </w:r>
      <w:r w:rsidDel="00000000" w:rsidR="00000000" w:rsidRPr="00000000">
        <w:rPr>
          <w:rtl w:val="0"/>
        </w:rPr>
        <w:t xml:space="preserve">: Implement proper reset methodology</w:t>
      </w:r>
    </w:p>
    <w:p w:rsidR="00000000" w:rsidDel="00000000" w:rsidP="00000000" w:rsidRDefault="00000000" w:rsidRPr="00000000" w14:paraId="0000009E">
      <w:pPr>
        <w:numPr>
          <w:ilvl w:val="0"/>
          <w:numId w:val="23"/>
        </w:numPr>
        <w:spacing w:after="0" w:afterAutospacing="0" w:before="0" w:beforeAutospacing="0" w:lineRule="auto"/>
        <w:ind w:left="720" w:hanging="360"/>
      </w:pPr>
      <w:r w:rsidDel="00000000" w:rsidR="00000000" w:rsidRPr="00000000">
        <w:rPr>
          <w:b w:val="1"/>
          <w:rtl w:val="0"/>
        </w:rPr>
        <w:t xml:space="preserve">Clock Domain Crossing</w:t>
      </w:r>
      <w:r w:rsidDel="00000000" w:rsidR="00000000" w:rsidRPr="00000000">
        <w:rPr>
          <w:rtl w:val="0"/>
        </w:rPr>
        <w:t xml:space="preserve">: Handle CDC carefully</w:t>
      </w:r>
    </w:p>
    <w:p w:rsidR="00000000" w:rsidDel="00000000" w:rsidP="00000000" w:rsidRDefault="00000000" w:rsidRPr="00000000" w14:paraId="0000009F">
      <w:pPr>
        <w:numPr>
          <w:ilvl w:val="0"/>
          <w:numId w:val="23"/>
        </w:numPr>
        <w:spacing w:after="24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Consider FPGA/ASIC resources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cfxw4n86iaf" w:id="6"/>
      <w:bookmarkEnd w:id="6"/>
      <w:r w:rsidDel="00000000" w:rsidR="00000000" w:rsidRPr="00000000">
        <w:rPr>
          <w:b w:val="1"/>
          <w:color w:val="000000"/>
          <w:sz w:val="26"/>
          <w:szCs w:val="26"/>
          <w:rtl w:val="0"/>
        </w:rPr>
        <w:t xml:space="preserve">1.3 Design Steps for Each Lab</w:t>
      </w:r>
    </w:p>
    <w:p w:rsidR="00000000" w:rsidDel="00000000" w:rsidP="00000000" w:rsidRDefault="00000000" w:rsidRPr="00000000" w14:paraId="000000A1">
      <w:pPr>
        <w:spacing w:after="240" w:before="240" w:lineRule="auto"/>
        <w:rPr/>
      </w:pPr>
      <w:r w:rsidDel="00000000" w:rsidR="00000000" w:rsidRPr="00000000">
        <w:rPr>
          <w:rtl w:val="0"/>
        </w:rPr>
        <w:t xml:space="preserve">Before writing any code, follow these essential steps:</w:t>
      </w:r>
    </w:p>
    <w:p w:rsidR="00000000" w:rsidDel="00000000" w:rsidP="00000000" w:rsidRDefault="00000000" w:rsidRPr="00000000" w14:paraId="000000A2">
      <w:pPr>
        <w:numPr>
          <w:ilvl w:val="0"/>
          <w:numId w:val="40"/>
        </w:numPr>
        <w:spacing w:after="0" w:afterAutospacing="0" w:before="240" w:lineRule="auto"/>
        <w:ind w:left="720" w:hanging="360"/>
      </w:pPr>
      <w:r w:rsidDel="00000000" w:rsidR="00000000" w:rsidRPr="00000000">
        <w:rPr>
          <w:b w:val="1"/>
          <w:rtl w:val="0"/>
        </w:rPr>
        <w:t xml:space="preserve">Read and understand the specification completely</w:t>
      </w:r>
    </w:p>
    <w:p w:rsidR="00000000" w:rsidDel="00000000" w:rsidP="00000000" w:rsidRDefault="00000000" w:rsidRPr="00000000" w14:paraId="000000A3">
      <w:pPr>
        <w:numPr>
          <w:ilvl w:val="0"/>
          <w:numId w:val="40"/>
        </w:numPr>
        <w:spacing w:after="0" w:afterAutospacing="0" w:before="0" w:beforeAutospacing="0" w:lineRule="auto"/>
        <w:ind w:left="720" w:hanging="360"/>
      </w:pPr>
      <w:r w:rsidDel="00000000" w:rsidR="00000000" w:rsidRPr="00000000">
        <w:rPr>
          <w:b w:val="1"/>
          <w:rtl w:val="0"/>
        </w:rPr>
        <w:t xml:space="preserve">Draw block diagrams showing all inputs/outputs</w:t>
      </w:r>
    </w:p>
    <w:p w:rsidR="00000000" w:rsidDel="00000000" w:rsidP="00000000" w:rsidRDefault="00000000" w:rsidRPr="00000000" w14:paraId="000000A4">
      <w:pPr>
        <w:numPr>
          <w:ilvl w:val="0"/>
          <w:numId w:val="40"/>
        </w:numPr>
        <w:spacing w:after="0" w:afterAutospacing="0" w:before="0" w:beforeAutospacing="0" w:lineRule="auto"/>
        <w:ind w:left="720" w:hanging="360"/>
      </w:pPr>
      <w:r w:rsidDel="00000000" w:rsidR="00000000" w:rsidRPr="00000000">
        <w:rPr>
          <w:b w:val="1"/>
          <w:rtl w:val="0"/>
        </w:rPr>
        <w:t xml:space="preserve">Create state diagrams (for sequential circuits)</w:t>
      </w:r>
    </w:p>
    <w:p w:rsidR="00000000" w:rsidDel="00000000" w:rsidP="00000000" w:rsidRDefault="00000000" w:rsidRPr="00000000" w14:paraId="000000A5">
      <w:pPr>
        <w:numPr>
          <w:ilvl w:val="0"/>
          <w:numId w:val="40"/>
        </w:numPr>
        <w:spacing w:after="0" w:afterAutospacing="0" w:before="0" w:beforeAutospacing="0" w:lineRule="auto"/>
        <w:ind w:left="720" w:hanging="360"/>
      </w:pPr>
      <w:r w:rsidDel="00000000" w:rsidR="00000000" w:rsidRPr="00000000">
        <w:rPr>
          <w:b w:val="1"/>
          <w:rtl w:val="0"/>
        </w:rPr>
        <w:t xml:space="preserve">Write truth tables (for combinational logic - if possible)</w:t>
      </w:r>
    </w:p>
    <w:p w:rsidR="00000000" w:rsidDel="00000000" w:rsidP="00000000" w:rsidRDefault="00000000" w:rsidRPr="00000000" w14:paraId="000000A6">
      <w:pPr>
        <w:numPr>
          <w:ilvl w:val="0"/>
          <w:numId w:val="40"/>
        </w:numPr>
        <w:spacing w:after="0" w:afterAutospacing="0" w:before="0" w:beforeAutospacing="0" w:lineRule="auto"/>
        <w:ind w:left="720" w:hanging="360"/>
      </w:pPr>
      <w:r w:rsidDel="00000000" w:rsidR="00000000" w:rsidRPr="00000000">
        <w:rPr>
          <w:b w:val="1"/>
          <w:rtl w:val="0"/>
        </w:rPr>
        <w:t xml:space="preserve">Optimize logic on paper using K-maps or Boolean algebra</w:t>
      </w:r>
    </w:p>
    <w:p w:rsidR="00000000" w:rsidDel="00000000" w:rsidP="00000000" w:rsidRDefault="00000000" w:rsidRPr="00000000" w14:paraId="000000A7">
      <w:pPr>
        <w:numPr>
          <w:ilvl w:val="0"/>
          <w:numId w:val="40"/>
        </w:numPr>
        <w:spacing w:after="0" w:afterAutospacing="0" w:before="0" w:beforeAutospacing="0" w:lineRule="auto"/>
        <w:ind w:left="720" w:hanging="360"/>
      </w:pPr>
      <w:r w:rsidDel="00000000" w:rsidR="00000000" w:rsidRPr="00000000">
        <w:rPr>
          <w:b w:val="1"/>
          <w:rtl w:val="0"/>
        </w:rPr>
        <w:t xml:space="preserve">Plan your module hierarchy</w:t>
      </w:r>
    </w:p>
    <w:p w:rsidR="00000000" w:rsidDel="00000000" w:rsidP="00000000" w:rsidRDefault="00000000" w:rsidRPr="00000000" w14:paraId="000000A8">
      <w:pPr>
        <w:numPr>
          <w:ilvl w:val="0"/>
          <w:numId w:val="40"/>
        </w:numPr>
        <w:spacing w:after="0" w:afterAutospacing="0" w:before="0" w:beforeAutospacing="0" w:lineRule="auto"/>
        <w:ind w:left="720" w:hanging="360"/>
      </w:pPr>
      <w:r w:rsidDel="00000000" w:rsidR="00000000" w:rsidRPr="00000000">
        <w:rPr>
          <w:b w:val="1"/>
          <w:rtl w:val="0"/>
        </w:rPr>
        <w:t xml:space="preserve">Define interfaces and data types</w:t>
      </w:r>
    </w:p>
    <w:p w:rsidR="00000000" w:rsidDel="00000000" w:rsidP="00000000" w:rsidRDefault="00000000" w:rsidRPr="00000000" w14:paraId="000000A9">
      <w:pPr>
        <w:numPr>
          <w:ilvl w:val="0"/>
          <w:numId w:val="40"/>
        </w:numPr>
        <w:spacing w:after="240" w:before="0" w:beforeAutospacing="0" w:lineRule="auto"/>
        <w:ind w:left="720" w:hanging="360"/>
      </w:pPr>
      <w:r w:rsidDel="00000000" w:rsidR="00000000" w:rsidRPr="00000000">
        <w:rPr>
          <w:b w:val="1"/>
          <w:rtl w:val="0"/>
        </w:rPr>
        <w:t xml:space="preserve">Code incrementally and test each piece</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9qg7ddqho5lq" w:id="7"/>
      <w:bookmarkEnd w:id="7"/>
      <w:r w:rsidDel="00000000" w:rsidR="00000000" w:rsidRPr="00000000">
        <w:rPr>
          <w:b w:val="1"/>
          <w:color w:val="000000"/>
          <w:sz w:val="26"/>
          <w:szCs w:val="26"/>
          <w:rtl w:val="0"/>
        </w:rPr>
        <w:t xml:space="preserve">1.4 Documentation Requirements</w:t>
      </w:r>
    </w:p>
    <w:p w:rsidR="00000000" w:rsidDel="00000000" w:rsidP="00000000" w:rsidRDefault="00000000" w:rsidRPr="00000000" w14:paraId="000000AB">
      <w:pPr>
        <w:spacing w:after="240" w:before="240" w:lineRule="auto"/>
        <w:rPr/>
      </w:pPr>
      <w:r w:rsidDel="00000000" w:rsidR="00000000" w:rsidRPr="00000000">
        <w:rPr>
          <w:rtl w:val="0"/>
        </w:rPr>
        <w:t xml:space="preserve">Every design must include:</w:t>
      </w:r>
    </w:p>
    <w:p w:rsidR="00000000" w:rsidDel="00000000" w:rsidP="00000000" w:rsidRDefault="00000000" w:rsidRPr="00000000" w14:paraId="000000AC">
      <w:pPr>
        <w:numPr>
          <w:ilvl w:val="0"/>
          <w:numId w:val="62"/>
        </w:numPr>
        <w:spacing w:after="0" w:afterAutospacing="0" w:before="240" w:lineRule="auto"/>
        <w:ind w:left="720" w:hanging="360"/>
      </w:pPr>
      <w:r w:rsidDel="00000000" w:rsidR="00000000" w:rsidRPr="00000000">
        <w:rPr>
          <w:rtl w:val="0"/>
        </w:rPr>
        <w:t xml:space="preserve">Block diagram with interfaces</w:t>
      </w:r>
    </w:p>
    <w:p w:rsidR="00000000" w:rsidDel="00000000" w:rsidP="00000000" w:rsidRDefault="00000000" w:rsidRPr="00000000" w14:paraId="000000AD">
      <w:pPr>
        <w:numPr>
          <w:ilvl w:val="0"/>
          <w:numId w:val="62"/>
        </w:numPr>
        <w:spacing w:after="0" w:afterAutospacing="0" w:before="0" w:beforeAutospacing="0" w:lineRule="auto"/>
        <w:ind w:left="720" w:hanging="360"/>
      </w:pPr>
      <w:r w:rsidDel="00000000" w:rsidR="00000000" w:rsidRPr="00000000">
        <w:rPr>
          <w:rtl w:val="0"/>
        </w:rPr>
        <w:t xml:space="preserve">State machine diagrams (where applicable)</w:t>
      </w:r>
    </w:p>
    <w:p w:rsidR="00000000" w:rsidDel="00000000" w:rsidP="00000000" w:rsidRDefault="00000000" w:rsidRPr="00000000" w14:paraId="000000AE">
      <w:pPr>
        <w:numPr>
          <w:ilvl w:val="0"/>
          <w:numId w:val="62"/>
        </w:numPr>
        <w:spacing w:after="0" w:afterAutospacing="0" w:before="0" w:beforeAutospacing="0" w:lineRule="auto"/>
        <w:ind w:left="720" w:hanging="360"/>
      </w:pPr>
      <w:r w:rsidDel="00000000" w:rsidR="00000000" w:rsidRPr="00000000">
        <w:rPr>
          <w:rtl w:val="0"/>
        </w:rPr>
        <w:t xml:space="preserve">Timing diagrams</w:t>
      </w:r>
    </w:p>
    <w:p w:rsidR="00000000" w:rsidDel="00000000" w:rsidP="00000000" w:rsidRDefault="00000000" w:rsidRPr="00000000" w14:paraId="000000AF">
      <w:pPr>
        <w:numPr>
          <w:ilvl w:val="0"/>
          <w:numId w:val="62"/>
        </w:numPr>
        <w:spacing w:after="0" w:afterAutospacing="0" w:before="0" w:beforeAutospacing="0" w:lineRule="auto"/>
        <w:ind w:left="720" w:hanging="360"/>
      </w:pPr>
      <w:r w:rsidDel="00000000" w:rsidR="00000000" w:rsidRPr="00000000">
        <w:rPr>
          <w:rtl w:val="0"/>
        </w:rPr>
        <w:t xml:space="preserve">Interface specifications</w:t>
      </w:r>
    </w:p>
    <w:p w:rsidR="00000000" w:rsidDel="00000000" w:rsidP="00000000" w:rsidRDefault="00000000" w:rsidRPr="00000000" w14:paraId="000000B0">
      <w:pPr>
        <w:numPr>
          <w:ilvl w:val="0"/>
          <w:numId w:val="62"/>
        </w:numPr>
        <w:spacing w:after="240" w:before="0" w:beforeAutospacing="0" w:lineRule="auto"/>
        <w:ind w:left="720" w:hanging="360"/>
      </w:pPr>
      <w:r w:rsidDel="00000000" w:rsidR="00000000" w:rsidRPr="00000000">
        <w:rPr>
          <w:rtl w:val="0"/>
        </w:rPr>
        <w:t xml:space="preserve">Synthesis constraints</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tmdmxh5pzzp6" w:id="8"/>
      <w:bookmarkEnd w:id="8"/>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s43d7shgq7q7" w:id="9"/>
      <w:bookmarkEnd w:id="9"/>
      <w:r w:rsidDel="00000000" w:rsidR="00000000" w:rsidRPr="00000000">
        <w:rPr>
          <w:b w:val="1"/>
          <w:sz w:val="34"/>
          <w:szCs w:val="34"/>
          <w:rtl w:val="0"/>
        </w:rPr>
        <w:t xml:space="preserve">2. SystemVerilog Fundamentals for Digital Design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u4bivuxvyox7" w:id="10"/>
      <w:bookmarkEnd w:id="10"/>
      <w:r w:rsidDel="00000000" w:rsidR="00000000" w:rsidRPr="00000000">
        <w:rPr>
          <w:b w:val="1"/>
          <w:color w:val="000000"/>
          <w:sz w:val="26"/>
          <w:szCs w:val="26"/>
          <w:rtl w:val="0"/>
        </w:rPr>
        <w:t xml:space="preserve">2.1 Key SystemVerilog Constructs for Design</w:t>
      </w:r>
    </w:p>
    <w:p w:rsidR="00000000" w:rsidDel="00000000" w:rsidP="00000000" w:rsidRDefault="00000000" w:rsidRPr="00000000" w14:paraId="000000B4">
      <w:pPr>
        <w:pStyle w:val="Heading4"/>
        <w:keepNext w:val="0"/>
        <w:keepLines w:val="0"/>
        <w:spacing w:after="40" w:before="240" w:lineRule="auto"/>
        <w:rPr/>
      </w:pPr>
      <w:bookmarkStart w:colFirst="0" w:colLast="0" w:name="_ig91gcca8gk4" w:id="11"/>
      <w:bookmarkEnd w:id="11"/>
      <w:r w:rsidDel="00000000" w:rsidR="00000000" w:rsidRPr="00000000">
        <w:rPr>
          <w:b w:val="1"/>
          <w:color w:val="000000"/>
          <w:sz w:val="22"/>
          <w:szCs w:val="22"/>
          <w:rtl w:val="0"/>
        </w:rPr>
        <w:t xml:space="preserve">Data Types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Logic types - use for all digital signals</w:t>
            </w:r>
          </w:p>
          <w:p w:rsidR="00000000" w:rsidDel="00000000" w:rsidP="00000000" w:rsidRDefault="00000000" w:rsidRPr="00000000" w14:paraId="000000B6">
            <w:pPr>
              <w:rPr/>
            </w:pPr>
            <w:r w:rsidDel="00000000" w:rsidR="00000000" w:rsidRPr="00000000">
              <w:rPr>
                <w:rtl w:val="0"/>
              </w:rPr>
              <w:t xml:space="preserve">logic        single_bit;</w:t>
            </w:r>
          </w:p>
          <w:p w:rsidR="00000000" w:rsidDel="00000000" w:rsidP="00000000" w:rsidRDefault="00000000" w:rsidRPr="00000000" w14:paraId="000000B7">
            <w:pPr>
              <w:rPr/>
            </w:pPr>
            <w:r w:rsidDel="00000000" w:rsidR="00000000" w:rsidRPr="00000000">
              <w:rPr>
                <w:rtl w:val="0"/>
              </w:rPr>
              <w:t xml:space="preserve">logic [7:0]  byte_data;</w:t>
            </w:r>
          </w:p>
          <w:p w:rsidR="00000000" w:rsidDel="00000000" w:rsidP="00000000" w:rsidRDefault="00000000" w:rsidRPr="00000000" w14:paraId="000000B8">
            <w:pPr>
              <w:rPr/>
            </w:pPr>
            <w:r w:rsidDel="00000000" w:rsidR="00000000" w:rsidRPr="00000000">
              <w:rPr>
                <w:rtl w:val="0"/>
              </w:rPr>
              <w:t xml:space="preserve">logic [31:0] word_data;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Packed arrays - synthesizes to contiguous bits</w:t>
            </w:r>
          </w:p>
          <w:p w:rsidR="00000000" w:rsidDel="00000000" w:rsidP="00000000" w:rsidRDefault="00000000" w:rsidRPr="00000000" w14:paraId="000000BB">
            <w:pPr>
              <w:rPr/>
            </w:pPr>
            <w:r w:rsidDel="00000000" w:rsidR="00000000" w:rsidRPr="00000000">
              <w:rPr>
                <w:rtl w:val="0"/>
              </w:rPr>
              <w:t xml:space="preserve">logic [3:0][7:0] packed_array;  // 4 bytes packed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Unpacked arrays - used for memories</w:t>
            </w:r>
          </w:p>
          <w:p w:rsidR="00000000" w:rsidDel="00000000" w:rsidP="00000000" w:rsidRDefault="00000000" w:rsidRPr="00000000" w14:paraId="000000BE">
            <w:pPr>
              <w:rPr/>
            </w:pPr>
            <w:r w:rsidDel="00000000" w:rsidR="00000000" w:rsidRPr="00000000">
              <w:rPr>
                <w:rtl w:val="0"/>
              </w:rPr>
              <w:t xml:space="preserve">logic [7:0] memory [0:1023];    // 1K x 8-bit memory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Enumerations for states - highly recommended</w:t>
            </w:r>
          </w:p>
          <w:p w:rsidR="00000000" w:rsidDel="00000000" w:rsidP="00000000" w:rsidRDefault="00000000" w:rsidRPr="00000000" w14:paraId="000000C1">
            <w:pPr>
              <w:rPr/>
            </w:pPr>
            <w:r w:rsidDel="00000000" w:rsidR="00000000" w:rsidRPr="00000000">
              <w:rPr>
                <w:rtl w:val="0"/>
              </w:rPr>
              <w:t xml:space="preserve">typedef enum logic [2:0] {</w:t>
            </w:r>
          </w:p>
          <w:p w:rsidR="00000000" w:rsidDel="00000000" w:rsidP="00000000" w:rsidRDefault="00000000" w:rsidRPr="00000000" w14:paraId="000000C2">
            <w:pPr>
              <w:rPr/>
            </w:pPr>
            <w:r w:rsidDel="00000000" w:rsidR="00000000" w:rsidRPr="00000000">
              <w:rPr>
                <w:rtl w:val="0"/>
              </w:rPr>
              <w:t xml:space="preserve">    IDLE, START, PROCESS, WAIT_ACK, DONE</w:t>
            </w:r>
          </w:p>
          <w:p w:rsidR="00000000" w:rsidDel="00000000" w:rsidP="00000000" w:rsidRDefault="00000000" w:rsidRPr="00000000" w14:paraId="000000C3">
            <w:pPr>
              <w:rPr/>
            </w:pPr>
            <w:r w:rsidDel="00000000" w:rsidR="00000000" w:rsidRPr="00000000">
              <w:rPr>
                <w:rtl w:val="0"/>
              </w:rPr>
              <w:t xml:space="preserve">} state_t;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pPr>
      <w:bookmarkStart w:colFirst="0" w:colLast="0" w:name="_62usaqtgdgm7" w:id="12"/>
      <w:bookmarkEnd w:id="12"/>
      <w:r w:rsidDel="00000000" w:rsidR="00000000" w:rsidRPr="00000000">
        <w:rPr>
          <w:b w:val="1"/>
          <w:color w:val="000000"/>
          <w:sz w:val="22"/>
          <w:szCs w:val="22"/>
          <w:rtl w:val="0"/>
        </w:rPr>
        <w:t xml:space="preserve">Always Blocks - Critical for Synthesis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Combinational logic - ALWAYS use always_comb</w:t>
            </w:r>
          </w:p>
          <w:p w:rsidR="00000000" w:rsidDel="00000000" w:rsidP="00000000" w:rsidRDefault="00000000" w:rsidRPr="00000000" w14:paraId="000000C7">
            <w:pPr>
              <w:rPr/>
            </w:pPr>
            <w:r w:rsidDel="00000000" w:rsidR="00000000" w:rsidRPr="00000000">
              <w:rPr>
                <w:rtl w:val="0"/>
              </w:rPr>
              <w:t xml:space="preserve">always_comb begin</w:t>
            </w:r>
          </w:p>
          <w:p w:rsidR="00000000" w:rsidDel="00000000" w:rsidP="00000000" w:rsidRDefault="00000000" w:rsidRPr="00000000" w14:paraId="000000C8">
            <w:pPr>
              <w:rPr/>
            </w:pPr>
            <w:r w:rsidDel="00000000" w:rsidR="00000000" w:rsidRPr="00000000">
              <w:rPr>
                <w:rtl w:val="0"/>
              </w:rPr>
              <w:t xml:space="preserve">    // All outputs must be assigned in all paths</w:t>
            </w:r>
          </w:p>
          <w:p w:rsidR="00000000" w:rsidDel="00000000" w:rsidP="00000000" w:rsidRDefault="00000000" w:rsidRPr="00000000" w14:paraId="000000C9">
            <w:pPr>
              <w:rPr/>
            </w:pPr>
            <w:r w:rsidDel="00000000" w:rsidR="00000000" w:rsidRPr="00000000">
              <w:rPr>
                <w:rtl w:val="0"/>
              </w:rPr>
              <w:t xml:space="preserve">    // Use blocking assignments (=)</w:t>
            </w:r>
          </w:p>
          <w:p w:rsidR="00000000" w:rsidDel="00000000" w:rsidP="00000000" w:rsidRDefault="00000000" w:rsidRPr="00000000" w14:paraId="000000CA">
            <w:pPr>
              <w:rPr/>
            </w:pPr>
            <w:r w:rsidDel="00000000" w:rsidR="00000000" w:rsidRPr="00000000">
              <w:rPr>
                <w:rtl w:val="0"/>
              </w:rPr>
              <w:t xml:space="preserve">end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Sequential logic - ALWAYS use always_ff</w:t>
            </w:r>
          </w:p>
          <w:p w:rsidR="00000000" w:rsidDel="00000000" w:rsidP="00000000" w:rsidRDefault="00000000" w:rsidRPr="00000000" w14:paraId="000000CD">
            <w:pPr>
              <w:rPr/>
            </w:pPr>
            <w:r w:rsidDel="00000000" w:rsidR="00000000" w:rsidRPr="00000000">
              <w:rPr>
                <w:rtl w:val="0"/>
              </w:rPr>
              <w:t xml:space="preserve">always_ff @(posedge clk or negedge rst_n) begin</w:t>
            </w:r>
          </w:p>
          <w:p w:rsidR="00000000" w:rsidDel="00000000" w:rsidP="00000000" w:rsidRDefault="00000000" w:rsidRPr="00000000" w14:paraId="000000CE">
            <w:pPr>
              <w:rPr/>
            </w:pPr>
            <w:r w:rsidDel="00000000" w:rsidR="00000000" w:rsidRPr="00000000">
              <w:rPr>
                <w:rtl w:val="0"/>
              </w:rPr>
              <w:t xml:space="preserve">    if (!rst_n) begin</w:t>
            </w:r>
          </w:p>
          <w:p w:rsidR="00000000" w:rsidDel="00000000" w:rsidP="00000000" w:rsidRDefault="00000000" w:rsidRPr="00000000" w14:paraId="000000CF">
            <w:pPr>
              <w:rPr/>
            </w:pPr>
            <w:r w:rsidDel="00000000" w:rsidR="00000000" w:rsidRPr="00000000">
              <w:rPr>
                <w:rtl w:val="0"/>
              </w:rPr>
              <w:t xml:space="preserve">        // Reset all registers</w:t>
            </w:r>
          </w:p>
          <w:p w:rsidR="00000000" w:rsidDel="00000000" w:rsidP="00000000" w:rsidRDefault="00000000" w:rsidRPr="00000000" w14:paraId="000000D0">
            <w:pPr>
              <w:rPr/>
            </w:pPr>
            <w:r w:rsidDel="00000000" w:rsidR="00000000" w:rsidRPr="00000000">
              <w:rPr>
                <w:rtl w:val="0"/>
              </w:rPr>
              <w:t xml:space="preserve">    end else begin</w:t>
            </w:r>
          </w:p>
          <w:p w:rsidR="00000000" w:rsidDel="00000000" w:rsidP="00000000" w:rsidRDefault="00000000" w:rsidRPr="00000000" w14:paraId="000000D1">
            <w:pPr>
              <w:rPr/>
            </w:pPr>
            <w:r w:rsidDel="00000000" w:rsidR="00000000" w:rsidRPr="00000000">
              <w:rPr>
                <w:rtl w:val="0"/>
              </w:rPr>
              <w:t xml:space="preserve">        // Use non-blocking assignments (&lt;=)</w:t>
            </w:r>
          </w:p>
          <w:p w:rsidR="00000000" w:rsidDel="00000000" w:rsidP="00000000" w:rsidRDefault="00000000" w:rsidRPr="00000000" w14:paraId="000000D2">
            <w:pPr>
              <w:rPr/>
            </w:pPr>
            <w:r w:rsidDel="00000000" w:rsidR="00000000" w:rsidRPr="00000000">
              <w:rPr>
                <w:rtl w:val="0"/>
              </w:rPr>
              <w:t xml:space="preserve">    end</w:t>
            </w:r>
          </w:p>
          <w:p w:rsidR="00000000" w:rsidDel="00000000" w:rsidP="00000000" w:rsidRDefault="00000000" w:rsidRPr="00000000" w14:paraId="000000D3">
            <w:pPr>
              <w:rPr/>
            </w:pPr>
            <w:r w:rsidDel="00000000" w:rsidR="00000000" w:rsidRPr="00000000">
              <w:rPr>
                <w:rtl w:val="0"/>
              </w:rPr>
              <w:t xml:space="preserve">end</w:t>
            </w:r>
          </w:p>
        </w:tc>
      </w:tr>
    </w:tbl>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o8ftr9f02h2o" w:id="13"/>
      <w:bookmarkEnd w:id="13"/>
      <w:r w:rsidDel="00000000" w:rsidR="00000000" w:rsidRPr="00000000">
        <w:rPr>
          <w:b w:val="1"/>
          <w:color w:val="000000"/>
          <w:sz w:val="26"/>
          <w:szCs w:val="26"/>
          <w:rtl w:val="0"/>
        </w:rPr>
        <w:t xml:space="preserve">2.2 Synthesis Guidelines</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Golden Rules:</w:t>
      </w:r>
    </w:p>
    <w:p w:rsidR="00000000" w:rsidDel="00000000" w:rsidP="00000000" w:rsidRDefault="00000000" w:rsidRPr="00000000" w14:paraId="000000D6">
      <w:pPr>
        <w:numPr>
          <w:ilvl w:val="0"/>
          <w:numId w:val="26"/>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always_ff</w:t>
      </w:r>
      <w:r w:rsidDel="00000000" w:rsidR="00000000" w:rsidRPr="00000000">
        <w:rPr>
          <w:rtl w:val="0"/>
        </w:rPr>
        <w:t xml:space="preserve"> for sequential logic only</w:t>
      </w:r>
    </w:p>
    <w:p w:rsidR="00000000" w:rsidDel="00000000" w:rsidP="00000000" w:rsidRDefault="00000000" w:rsidRPr="00000000" w14:paraId="000000D7">
      <w:pPr>
        <w:numPr>
          <w:ilvl w:val="0"/>
          <w:numId w:val="26"/>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always_comb</w:t>
      </w:r>
      <w:r w:rsidDel="00000000" w:rsidR="00000000" w:rsidRPr="00000000">
        <w:rPr>
          <w:rtl w:val="0"/>
        </w:rPr>
        <w:t xml:space="preserve"> for combinational logic only</w:t>
      </w:r>
    </w:p>
    <w:p w:rsidR="00000000" w:rsidDel="00000000" w:rsidP="00000000" w:rsidRDefault="00000000" w:rsidRPr="00000000" w14:paraId="000000D8">
      <w:pPr>
        <w:numPr>
          <w:ilvl w:val="0"/>
          <w:numId w:val="26"/>
        </w:numPr>
        <w:spacing w:after="0" w:afterAutospacing="0" w:before="0" w:beforeAutospacing="0" w:lineRule="auto"/>
        <w:ind w:left="720" w:hanging="360"/>
      </w:pPr>
      <w:r w:rsidDel="00000000" w:rsidR="00000000" w:rsidRPr="00000000">
        <w:rPr>
          <w:rtl w:val="0"/>
        </w:rPr>
        <w:t xml:space="preserve">Use non-blocking assignments (&lt;=) in sequential blocks</w:t>
      </w:r>
    </w:p>
    <w:p w:rsidR="00000000" w:rsidDel="00000000" w:rsidP="00000000" w:rsidRDefault="00000000" w:rsidRPr="00000000" w14:paraId="000000D9">
      <w:pPr>
        <w:numPr>
          <w:ilvl w:val="0"/>
          <w:numId w:val="26"/>
        </w:numPr>
        <w:spacing w:after="0" w:afterAutospacing="0" w:before="0" w:beforeAutospacing="0" w:lineRule="auto"/>
        <w:ind w:left="720" w:hanging="360"/>
      </w:pPr>
      <w:r w:rsidDel="00000000" w:rsidR="00000000" w:rsidRPr="00000000">
        <w:rPr>
          <w:rtl w:val="0"/>
        </w:rPr>
        <w:t xml:space="preserve">Use blocking assignments (=) in combinational blocks</w:t>
      </w:r>
    </w:p>
    <w:p w:rsidR="00000000" w:rsidDel="00000000" w:rsidP="00000000" w:rsidRDefault="00000000" w:rsidRPr="00000000" w14:paraId="000000DA">
      <w:pPr>
        <w:numPr>
          <w:ilvl w:val="0"/>
          <w:numId w:val="26"/>
        </w:numPr>
        <w:spacing w:after="0" w:afterAutospacing="0" w:before="0" w:beforeAutospacing="0" w:lineRule="auto"/>
        <w:ind w:left="720" w:hanging="360"/>
      </w:pPr>
      <w:r w:rsidDel="00000000" w:rsidR="00000000" w:rsidRPr="00000000">
        <w:rPr>
          <w:rtl w:val="0"/>
        </w:rPr>
        <w:t xml:space="preserve">Avoid latches unless specifically required</w:t>
      </w:r>
    </w:p>
    <w:p w:rsidR="00000000" w:rsidDel="00000000" w:rsidP="00000000" w:rsidRDefault="00000000" w:rsidRPr="00000000" w14:paraId="000000DB">
      <w:pPr>
        <w:numPr>
          <w:ilvl w:val="0"/>
          <w:numId w:val="26"/>
        </w:numPr>
        <w:spacing w:after="0" w:afterAutospacing="0" w:before="0" w:beforeAutospacing="0" w:lineRule="auto"/>
        <w:ind w:left="720" w:hanging="360"/>
      </w:pPr>
      <w:r w:rsidDel="00000000" w:rsidR="00000000" w:rsidRPr="00000000">
        <w:rPr>
          <w:rtl w:val="0"/>
        </w:rPr>
        <w:t xml:space="preserve">Initialize all variables</w:t>
      </w:r>
    </w:p>
    <w:p w:rsidR="00000000" w:rsidDel="00000000" w:rsidP="00000000" w:rsidRDefault="00000000" w:rsidRPr="00000000" w14:paraId="000000DC">
      <w:pPr>
        <w:numPr>
          <w:ilvl w:val="0"/>
          <w:numId w:val="26"/>
        </w:numPr>
        <w:spacing w:after="240" w:before="0" w:beforeAutospacing="0" w:lineRule="auto"/>
        <w:ind w:left="720" w:hanging="360"/>
      </w:pPr>
      <w:r w:rsidDel="00000000" w:rsidR="00000000" w:rsidRPr="00000000">
        <w:rPr>
          <w:rtl w:val="0"/>
        </w:rPr>
        <w:t xml:space="preserve">Avoid combinational loops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2nmcjm1hze0a" w:id="14"/>
      <w:bookmarkEnd w:id="14"/>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y1zzo0gehdna" w:id="15"/>
      <w:bookmarkEnd w:id="15"/>
      <w:r w:rsidDel="00000000" w:rsidR="00000000" w:rsidRPr="00000000">
        <w:rPr>
          <w:b w:val="1"/>
          <w:sz w:val="34"/>
          <w:szCs w:val="34"/>
          <w:rtl w:val="0"/>
        </w:rPr>
        <w:t xml:space="preserve">3. Lab 1: Basic Combinational Circuits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4gps47mwcfeu" w:id="16"/>
      <w:bookmarkEnd w:id="16"/>
      <w:r w:rsidDel="00000000" w:rsidR="00000000" w:rsidRPr="00000000">
        <w:rPr>
          <w:b w:val="1"/>
          <w:color w:val="000000"/>
          <w:sz w:val="26"/>
          <w:szCs w:val="26"/>
          <w:rtl w:val="0"/>
        </w:rPr>
        <w:t xml:space="preserve">3.1 Objective</w:t>
      </w:r>
    </w:p>
    <w:p w:rsidR="00000000" w:rsidDel="00000000" w:rsidP="00000000" w:rsidRDefault="00000000" w:rsidRPr="00000000" w14:paraId="000000E0">
      <w:pPr>
        <w:spacing w:after="240" w:before="240" w:lineRule="auto"/>
        <w:rPr/>
      </w:pPr>
      <w:r w:rsidDel="00000000" w:rsidR="00000000" w:rsidRPr="00000000">
        <w:rPr>
          <w:rtl w:val="0"/>
        </w:rPr>
        <w:t xml:space="preserve">Master combinational logic design using SystemVerilog synthesis constructs.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uvvxbjjl2upw" w:id="17"/>
      <w:bookmarkEnd w:id="17"/>
      <w:r w:rsidDel="00000000" w:rsidR="00000000" w:rsidRPr="00000000">
        <w:rPr>
          <w:b w:val="1"/>
          <w:color w:val="000000"/>
          <w:sz w:val="26"/>
          <w:szCs w:val="26"/>
          <w:rtl w:val="0"/>
        </w:rPr>
        <w:t xml:space="preserve">3.2 Lab 1A: 8-bit Arithmetic Logic Unit (ALU)</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jr7xm1upelnw" w:id="18"/>
      <w:bookmarkEnd w:id="18"/>
      <w:r w:rsidDel="00000000" w:rsidR="00000000" w:rsidRPr="00000000">
        <w:rPr>
          <w:b w:val="1"/>
          <w:color w:val="000000"/>
          <w:sz w:val="22"/>
          <w:szCs w:val="22"/>
          <w:rtl w:val="0"/>
        </w:rPr>
        <w:t xml:space="preserve">Design Requirements</w:t>
      </w:r>
    </w:p>
    <w:p w:rsidR="00000000" w:rsidDel="00000000" w:rsidP="00000000" w:rsidRDefault="00000000" w:rsidRPr="00000000" w14:paraId="000000E3">
      <w:pPr>
        <w:numPr>
          <w:ilvl w:val="0"/>
          <w:numId w:val="25"/>
        </w:numPr>
        <w:spacing w:after="0" w:afterAutospacing="0" w:before="240" w:lineRule="auto"/>
        <w:ind w:left="720" w:hanging="360"/>
      </w:pPr>
      <w:r w:rsidDel="00000000" w:rsidR="00000000" w:rsidRPr="00000000">
        <w:rPr>
          <w:rtl w:val="0"/>
        </w:rPr>
        <w:t xml:space="preserve">8-bit ALU supporting: ADD, SUB, AND, OR, XOR, NOT, SLL, SRL</w:t>
      </w:r>
    </w:p>
    <w:p w:rsidR="00000000" w:rsidDel="00000000" w:rsidP="00000000" w:rsidRDefault="00000000" w:rsidRPr="00000000" w14:paraId="000000E4">
      <w:pPr>
        <w:numPr>
          <w:ilvl w:val="0"/>
          <w:numId w:val="25"/>
        </w:numPr>
        <w:spacing w:after="0" w:afterAutospacing="0" w:before="0" w:beforeAutospacing="0" w:lineRule="auto"/>
        <w:ind w:left="720" w:hanging="360"/>
      </w:pPr>
      <w:r w:rsidDel="00000000" w:rsidR="00000000" w:rsidRPr="00000000">
        <w:rPr>
          <w:rtl w:val="0"/>
        </w:rPr>
        <w:t xml:space="preserve">3-bit operation select</w:t>
      </w:r>
    </w:p>
    <w:p w:rsidR="00000000" w:rsidDel="00000000" w:rsidP="00000000" w:rsidRDefault="00000000" w:rsidRPr="00000000" w14:paraId="000000E5">
      <w:pPr>
        <w:numPr>
          <w:ilvl w:val="0"/>
          <w:numId w:val="25"/>
        </w:numPr>
        <w:spacing w:after="0" w:afterAutospacing="0" w:before="0" w:beforeAutospacing="0" w:lineRule="auto"/>
        <w:ind w:left="720" w:hanging="360"/>
      </w:pPr>
      <w:r w:rsidDel="00000000" w:rsidR="00000000" w:rsidRPr="00000000">
        <w:rPr>
          <w:rtl w:val="0"/>
        </w:rPr>
        <w:t xml:space="preserve">Status outputs: Zero, Carry, Overflow</w:t>
      </w:r>
    </w:p>
    <w:p w:rsidR="00000000" w:rsidDel="00000000" w:rsidP="00000000" w:rsidRDefault="00000000" w:rsidRPr="00000000" w14:paraId="000000E6">
      <w:pPr>
        <w:numPr>
          <w:ilvl w:val="0"/>
          <w:numId w:val="25"/>
        </w:numPr>
        <w:spacing w:after="240" w:before="0" w:beforeAutospacing="0" w:lineRule="auto"/>
        <w:ind w:left="720" w:hanging="360"/>
      </w:pPr>
      <w:r w:rsidDel="00000000" w:rsidR="00000000" w:rsidRPr="00000000">
        <w:rPr>
          <w:rtl w:val="0"/>
        </w:rPr>
        <w:t xml:space="preserve">Optimized for FPGA implementation</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d45uzgze2mv5" w:id="19"/>
      <w:bookmarkEnd w:id="19"/>
      <w:r w:rsidDel="00000000" w:rsidR="00000000" w:rsidRPr="00000000">
        <w:rPr>
          <w:b w:val="1"/>
          <w:color w:val="000000"/>
          <w:sz w:val="22"/>
          <w:szCs w:val="22"/>
          <w:rtl w:val="0"/>
        </w:rPr>
        <w:t xml:space="preserve">Design Steps</w:t>
      </w:r>
    </w:p>
    <w:p w:rsidR="00000000" w:rsidDel="00000000" w:rsidP="00000000" w:rsidRDefault="00000000" w:rsidRPr="00000000" w14:paraId="000000E8">
      <w:pPr>
        <w:numPr>
          <w:ilvl w:val="0"/>
          <w:numId w:val="56"/>
        </w:numPr>
        <w:spacing w:after="0" w:afterAutospacing="0" w:before="240" w:lineRule="auto"/>
        <w:ind w:left="720" w:hanging="360"/>
      </w:pPr>
      <w:r w:rsidDel="00000000" w:rsidR="00000000" w:rsidRPr="00000000">
        <w:rPr>
          <w:b w:val="1"/>
          <w:rtl w:val="0"/>
        </w:rPr>
        <w:t xml:space="preserve">Create truth table</w:t>
      </w:r>
      <w:r w:rsidDel="00000000" w:rsidR="00000000" w:rsidRPr="00000000">
        <w:rPr>
          <w:rtl w:val="0"/>
        </w:rPr>
        <w:t xml:space="preserve"> for all 8 operations</w:t>
      </w:r>
    </w:p>
    <w:p w:rsidR="00000000" w:rsidDel="00000000" w:rsidP="00000000" w:rsidRDefault="00000000" w:rsidRPr="00000000" w14:paraId="000000E9">
      <w:pPr>
        <w:numPr>
          <w:ilvl w:val="0"/>
          <w:numId w:val="56"/>
        </w:numPr>
        <w:spacing w:after="0" w:afterAutospacing="0" w:before="0" w:beforeAutospacing="0" w:lineRule="auto"/>
        <w:ind w:left="720" w:hanging="360"/>
      </w:pPr>
      <w:r w:rsidDel="00000000" w:rsidR="00000000" w:rsidRPr="00000000">
        <w:rPr>
          <w:b w:val="1"/>
          <w:rtl w:val="0"/>
        </w:rPr>
        <w:t xml:space="preserve">Draw block diagram</w:t>
      </w:r>
      <w:r w:rsidDel="00000000" w:rsidR="00000000" w:rsidRPr="00000000">
        <w:rPr>
          <w:rtl w:val="0"/>
        </w:rPr>
        <w:t xml:space="preserve"> showing datapath</w:t>
      </w:r>
    </w:p>
    <w:p w:rsidR="00000000" w:rsidDel="00000000" w:rsidP="00000000" w:rsidRDefault="00000000" w:rsidRPr="00000000" w14:paraId="000000EA">
      <w:pPr>
        <w:numPr>
          <w:ilvl w:val="0"/>
          <w:numId w:val="56"/>
        </w:numPr>
        <w:spacing w:after="0" w:afterAutospacing="0" w:before="0" w:beforeAutospacing="0" w:lineRule="auto"/>
        <w:ind w:left="720" w:hanging="360"/>
      </w:pPr>
      <w:r w:rsidDel="00000000" w:rsidR="00000000" w:rsidRPr="00000000">
        <w:rPr>
          <w:b w:val="1"/>
          <w:rtl w:val="0"/>
        </w:rPr>
        <w:t xml:space="preserve">Optimize carry/overflow logic</w:t>
      </w:r>
      <w:r w:rsidDel="00000000" w:rsidR="00000000" w:rsidRPr="00000000">
        <w:rPr>
          <w:rtl w:val="0"/>
        </w:rPr>
      </w:r>
    </w:p>
    <w:p w:rsidR="00000000" w:rsidDel="00000000" w:rsidP="00000000" w:rsidRDefault="00000000" w:rsidRPr="00000000" w14:paraId="000000EB">
      <w:pPr>
        <w:numPr>
          <w:ilvl w:val="0"/>
          <w:numId w:val="56"/>
        </w:numPr>
        <w:spacing w:after="240" w:before="0" w:beforeAutospacing="0" w:lineRule="auto"/>
        <w:ind w:left="720" w:hanging="360"/>
      </w:pPr>
      <w:r w:rsidDel="00000000" w:rsidR="00000000" w:rsidRPr="00000000">
        <w:rPr>
          <w:b w:val="1"/>
          <w:rtl w:val="0"/>
        </w:rPr>
        <w:t xml:space="preserve">Consider FPGA resources</w:t>
      </w: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pPr>
      <w:bookmarkStart w:colFirst="0" w:colLast="0" w:name="_8hbghz5vmlmq" w:id="20"/>
      <w:bookmarkEnd w:id="20"/>
      <w:r w:rsidDel="00000000" w:rsidR="00000000" w:rsidRPr="00000000">
        <w:rPr>
          <w:b w:val="1"/>
          <w:color w:val="000000"/>
          <w:sz w:val="22"/>
          <w:szCs w:val="22"/>
          <w:rtl w:val="0"/>
        </w:rPr>
        <w:t xml:space="preserve">Code Framework</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module alu_8bit (</w:t>
            </w:r>
          </w:p>
          <w:p w:rsidR="00000000" w:rsidDel="00000000" w:rsidP="00000000" w:rsidRDefault="00000000" w:rsidRPr="00000000" w14:paraId="000000EE">
            <w:pPr>
              <w:rPr/>
            </w:pPr>
            <w:r w:rsidDel="00000000" w:rsidR="00000000" w:rsidRPr="00000000">
              <w:rPr>
                <w:rtl w:val="0"/>
              </w:rPr>
              <w:t xml:space="preserve">    input  logic [7:0] a, b,</w:t>
            </w:r>
          </w:p>
          <w:p w:rsidR="00000000" w:rsidDel="00000000" w:rsidP="00000000" w:rsidRDefault="00000000" w:rsidRPr="00000000" w14:paraId="000000EF">
            <w:pPr>
              <w:rPr/>
            </w:pPr>
            <w:r w:rsidDel="00000000" w:rsidR="00000000" w:rsidRPr="00000000">
              <w:rPr>
                <w:rtl w:val="0"/>
              </w:rPr>
              <w:t xml:space="preserve">    input  logic [2:0] op_sel,</w:t>
            </w:r>
          </w:p>
          <w:p w:rsidR="00000000" w:rsidDel="00000000" w:rsidP="00000000" w:rsidRDefault="00000000" w:rsidRPr="00000000" w14:paraId="000000F0">
            <w:pPr>
              <w:rPr/>
            </w:pPr>
            <w:r w:rsidDel="00000000" w:rsidR="00000000" w:rsidRPr="00000000">
              <w:rPr>
                <w:rtl w:val="0"/>
              </w:rPr>
              <w:t xml:space="preserve">    output logic [7:0] result,</w:t>
            </w:r>
          </w:p>
          <w:p w:rsidR="00000000" w:rsidDel="00000000" w:rsidP="00000000" w:rsidRDefault="00000000" w:rsidRPr="00000000" w14:paraId="000000F1">
            <w:pPr>
              <w:rPr/>
            </w:pPr>
            <w:r w:rsidDel="00000000" w:rsidR="00000000" w:rsidRPr="00000000">
              <w:rPr>
                <w:rtl w:val="0"/>
              </w:rPr>
              <w:t xml:space="preserve">    output logic       zero, carry, overflow</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TODO: Implement operation selection</w:t>
            </w:r>
          </w:p>
          <w:p w:rsidR="00000000" w:rsidDel="00000000" w:rsidP="00000000" w:rsidRDefault="00000000" w:rsidRPr="00000000" w14:paraId="000000F5">
            <w:pPr>
              <w:rPr/>
            </w:pPr>
            <w:r w:rsidDel="00000000" w:rsidR="00000000" w:rsidRPr="00000000">
              <w:rPr>
                <w:rtl w:val="0"/>
              </w:rPr>
              <w:t xml:space="preserve">    always_comb begin</w:t>
            </w:r>
          </w:p>
          <w:p w:rsidR="00000000" w:rsidDel="00000000" w:rsidP="00000000" w:rsidRDefault="00000000" w:rsidRPr="00000000" w14:paraId="000000F6">
            <w:pPr>
              <w:rPr/>
            </w:pPr>
            <w:r w:rsidDel="00000000" w:rsidR="00000000" w:rsidRPr="00000000">
              <w:rPr>
                <w:rtl w:val="0"/>
              </w:rPr>
              <w:t xml:space="preserve">        // Initialize all outputs</w:t>
            </w:r>
          </w:p>
          <w:p w:rsidR="00000000" w:rsidDel="00000000" w:rsidP="00000000" w:rsidRDefault="00000000" w:rsidRPr="00000000" w14:paraId="000000F7">
            <w:pPr>
              <w:rPr/>
            </w:pPr>
            <w:r w:rsidDel="00000000" w:rsidR="00000000" w:rsidRPr="00000000">
              <w:rPr>
                <w:rtl w:val="0"/>
              </w:rPr>
              <w:t xml:space="preserve">        carry = 1'b0;</w:t>
            </w:r>
          </w:p>
          <w:p w:rsidR="00000000" w:rsidDel="00000000" w:rsidP="00000000" w:rsidRDefault="00000000" w:rsidRPr="00000000" w14:paraId="000000F8">
            <w:pPr>
              <w:rPr/>
            </w:pPr>
            <w:r w:rsidDel="00000000" w:rsidR="00000000" w:rsidRPr="00000000">
              <w:rPr>
                <w:rtl w:val="0"/>
              </w:rPr>
              <w:t xml:space="preserve">        overflow = 1'b0;</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case (op_sel)</w:t>
            </w:r>
          </w:p>
          <w:p w:rsidR="00000000" w:rsidDel="00000000" w:rsidP="00000000" w:rsidRDefault="00000000" w:rsidRPr="00000000" w14:paraId="000000FB">
            <w:pPr>
              <w:rPr/>
            </w:pPr>
            <w:r w:rsidDel="00000000" w:rsidR="00000000" w:rsidRPr="00000000">
              <w:rPr>
                <w:rtl w:val="0"/>
              </w:rPr>
              <w:t xml:space="preserve">            // TODO: Implement each operation</w:t>
            </w:r>
          </w:p>
          <w:p w:rsidR="00000000" w:rsidDel="00000000" w:rsidP="00000000" w:rsidRDefault="00000000" w:rsidRPr="00000000" w14:paraId="000000FC">
            <w:pPr>
              <w:rPr/>
            </w:pPr>
            <w:r w:rsidDel="00000000" w:rsidR="00000000" w:rsidRPr="00000000">
              <w:rPr>
                <w:rtl w:val="0"/>
              </w:rPr>
              <w:t xml:space="preserve">            // Consider overflow detection logic</w:t>
            </w:r>
          </w:p>
          <w:p w:rsidR="00000000" w:rsidDel="00000000" w:rsidP="00000000" w:rsidRDefault="00000000" w:rsidRPr="00000000" w14:paraId="000000FD">
            <w:pPr>
              <w:rPr/>
            </w:pPr>
            <w:r w:rsidDel="00000000" w:rsidR="00000000" w:rsidRPr="00000000">
              <w:rPr>
                <w:rtl w:val="0"/>
              </w:rPr>
              <w:t xml:space="preserve">            default: result = 8'b0;</w:t>
            </w:r>
          </w:p>
          <w:p w:rsidR="00000000" w:rsidDel="00000000" w:rsidP="00000000" w:rsidRDefault="00000000" w:rsidRPr="00000000" w14:paraId="000000FE">
            <w:pPr>
              <w:rPr/>
            </w:pPr>
            <w:r w:rsidDel="00000000" w:rsidR="00000000" w:rsidRPr="00000000">
              <w:rPr>
                <w:rtl w:val="0"/>
              </w:rPr>
              <w:t xml:space="preserve">        endcase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 TODO: Implement flag generation</w:t>
            </w:r>
          </w:p>
          <w:p w:rsidR="00000000" w:rsidDel="00000000" w:rsidP="00000000" w:rsidRDefault="00000000" w:rsidRPr="00000000" w14:paraId="00000101">
            <w:pPr>
              <w:rPr/>
            </w:pPr>
            <w:r w:rsidDel="00000000" w:rsidR="00000000" w:rsidRPr="00000000">
              <w:rPr>
                <w:rtl w:val="0"/>
              </w:rPr>
              <w:t xml:space="preserve">    end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endmodule</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iyculbu7f0b5" w:id="21"/>
      <w:bookmarkEnd w:id="21"/>
      <w:r w:rsidDel="00000000" w:rsidR="00000000" w:rsidRPr="00000000">
        <w:rPr>
          <w:b w:val="1"/>
          <w:color w:val="000000"/>
          <w:sz w:val="26"/>
          <w:szCs w:val="26"/>
          <w:rtl w:val="0"/>
        </w:rPr>
        <w:t xml:space="preserve">3.3 Lab 1B: Priority Encoder with Enable</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lxq0ajlw7sq3" w:id="22"/>
      <w:bookmarkEnd w:id="22"/>
      <w:r w:rsidDel="00000000" w:rsidR="00000000" w:rsidRPr="00000000">
        <w:rPr>
          <w:b w:val="1"/>
          <w:color w:val="000000"/>
          <w:sz w:val="22"/>
          <w:szCs w:val="22"/>
          <w:rtl w:val="0"/>
        </w:rPr>
        <w:t xml:space="preserve">Design Requirements</w:t>
      </w:r>
    </w:p>
    <w:p w:rsidR="00000000" w:rsidDel="00000000" w:rsidP="00000000" w:rsidRDefault="00000000" w:rsidRPr="00000000" w14:paraId="00000107">
      <w:pPr>
        <w:numPr>
          <w:ilvl w:val="0"/>
          <w:numId w:val="8"/>
        </w:numPr>
        <w:spacing w:after="0" w:afterAutospacing="0" w:before="240" w:lineRule="auto"/>
        <w:ind w:left="720" w:hanging="360"/>
      </w:pPr>
      <w:r w:rsidDel="00000000" w:rsidR="00000000" w:rsidRPr="00000000">
        <w:rPr>
          <w:rtl w:val="0"/>
        </w:rPr>
        <w:t xml:space="preserve">8-to-3 priority encoder with input enable</w:t>
      </w:r>
    </w:p>
    <w:p w:rsidR="00000000" w:rsidDel="00000000" w:rsidP="00000000" w:rsidRDefault="00000000" w:rsidRPr="00000000" w14:paraId="00000108">
      <w:pPr>
        <w:numPr>
          <w:ilvl w:val="0"/>
          <w:numId w:val="8"/>
        </w:numPr>
        <w:spacing w:after="0" w:afterAutospacing="0" w:before="0" w:beforeAutospacing="0" w:lineRule="auto"/>
        <w:ind w:left="720" w:hanging="360"/>
      </w:pPr>
      <w:r w:rsidDel="00000000" w:rsidR="00000000" w:rsidRPr="00000000">
        <w:rPr>
          <w:rtl w:val="0"/>
        </w:rPr>
        <w:t xml:space="preserve">Active-high inputs, MSB has highest priority</w:t>
      </w:r>
    </w:p>
    <w:p w:rsidR="00000000" w:rsidDel="00000000" w:rsidP="00000000" w:rsidRDefault="00000000" w:rsidRPr="00000000" w14:paraId="00000109">
      <w:pPr>
        <w:numPr>
          <w:ilvl w:val="0"/>
          <w:numId w:val="8"/>
        </w:numPr>
        <w:spacing w:after="0" w:afterAutospacing="0" w:before="0" w:beforeAutospacing="0" w:lineRule="auto"/>
        <w:ind w:left="720" w:hanging="360"/>
      </w:pPr>
      <w:r w:rsidDel="00000000" w:rsidR="00000000" w:rsidRPr="00000000">
        <w:rPr>
          <w:rtl w:val="0"/>
        </w:rPr>
        <w:t xml:space="preserve">Outputs: 3-bit encoded value, valid signal</w:t>
      </w:r>
    </w:p>
    <w:p w:rsidR="00000000" w:rsidDel="00000000" w:rsidP="00000000" w:rsidRDefault="00000000" w:rsidRPr="00000000" w14:paraId="0000010A">
      <w:pPr>
        <w:numPr>
          <w:ilvl w:val="0"/>
          <w:numId w:val="8"/>
        </w:numPr>
        <w:spacing w:after="240" w:before="0" w:beforeAutospacing="0" w:lineRule="auto"/>
        <w:ind w:left="720" w:hanging="360"/>
      </w:pPr>
      <w:r w:rsidDel="00000000" w:rsidR="00000000" w:rsidRPr="00000000">
        <w:rPr>
          <w:rtl w:val="0"/>
        </w:rPr>
        <w:t xml:space="preserve">Must handle all-zero input case</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ry7uvb2znl1e" w:id="23"/>
      <w:bookmarkEnd w:id="23"/>
      <w:r w:rsidDel="00000000" w:rsidR="00000000" w:rsidRPr="00000000">
        <w:rPr>
          <w:b w:val="1"/>
          <w:color w:val="000000"/>
          <w:sz w:val="22"/>
          <w:szCs w:val="22"/>
          <w:rtl w:val="0"/>
        </w:rPr>
        <w:t xml:space="preserve">Design Steps</w:t>
      </w:r>
    </w:p>
    <w:p w:rsidR="00000000" w:rsidDel="00000000" w:rsidP="00000000" w:rsidRDefault="00000000" w:rsidRPr="00000000" w14:paraId="0000010C">
      <w:pPr>
        <w:numPr>
          <w:ilvl w:val="0"/>
          <w:numId w:val="31"/>
        </w:numPr>
        <w:spacing w:after="0" w:afterAutospacing="0" w:before="240" w:lineRule="auto"/>
        <w:ind w:left="720" w:hanging="360"/>
      </w:pPr>
      <w:r w:rsidDel="00000000" w:rsidR="00000000" w:rsidRPr="00000000">
        <w:rPr>
          <w:b w:val="1"/>
          <w:rtl w:val="0"/>
        </w:rPr>
        <w:t xml:space="preserve">Create truth table</w:t>
      </w:r>
      <w:r w:rsidDel="00000000" w:rsidR="00000000" w:rsidRPr="00000000">
        <w:rPr>
          <w:rtl w:val="0"/>
        </w:rPr>
        <w:t xml:space="preserve"> for all input combinations</w:t>
      </w:r>
    </w:p>
    <w:p w:rsidR="00000000" w:rsidDel="00000000" w:rsidP="00000000" w:rsidRDefault="00000000" w:rsidRPr="00000000" w14:paraId="0000010D">
      <w:pPr>
        <w:numPr>
          <w:ilvl w:val="0"/>
          <w:numId w:val="31"/>
        </w:numPr>
        <w:spacing w:after="0" w:afterAutospacing="0" w:before="0" w:beforeAutospacing="0" w:lineRule="auto"/>
        <w:ind w:left="720" w:hanging="360"/>
      </w:pPr>
      <w:r w:rsidDel="00000000" w:rsidR="00000000" w:rsidRPr="00000000">
        <w:rPr>
          <w:b w:val="1"/>
          <w:rtl w:val="0"/>
        </w:rPr>
        <w:t xml:space="preserve">Use K-maps</w:t>
      </w:r>
      <w:r w:rsidDel="00000000" w:rsidR="00000000" w:rsidRPr="00000000">
        <w:rPr>
          <w:rtl w:val="0"/>
        </w:rPr>
        <w:t xml:space="preserve"> to optimize the logic equations</w:t>
      </w:r>
    </w:p>
    <w:p w:rsidR="00000000" w:rsidDel="00000000" w:rsidP="00000000" w:rsidRDefault="00000000" w:rsidRPr="00000000" w14:paraId="0000010E">
      <w:pPr>
        <w:numPr>
          <w:ilvl w:val="0"/>
          <w:numId w:val="31"/>
        </w:numPr>
        <w:spacing w:after="240" w:before="0" w:beforeAutospacing="0" w:lineRule="auto"/>
        <w:ind w:left="720" w:hanging="360"/>
      </w:pPr>
      <w:r w:rsidDel="00000000" w:rsidR="00000000" w:rsidRPr="00000000">
        <w:rPr>
          <w:b w:val="1"/>
          <w:rtl w:val="0"/>
        </w:rPr>
        <w:t xml:space="preserve">Consider using casez</w:t>
      </w:r>
      <w:r w:rsidDel="00000000" w:rsidR="00000000" w:rsidRPr="00000000">
        <w:rPr>
          <w:rtl w:val="0"/>
        </w:rPr>
        <w:t xml:space="preserve"> for don't-care optimization</w:t>
      </w:r>
    </w:p>
    <w:p w:rsidR="00000000" w:rsidDel="00000000" w:rsidP="00000000" w:rsidRDefault="00000000" w:rsidRPr="00000000" w14:paraId="0000010F">
      <w:pPr>
        <w:pStyle w:val="Heading4"/>
        <w:keepNext w:val="0"/>
        <w:keepLines w:val="0"/>
        <w:spacing w:after="40" w:before="240" w:lineRule="auto"/>
        <w:rPr/>
      </w:pPr>
      <w:bookmarkStart w:colFirst="0" w:colLast="0" w:name="_hefuos84yamk" w:id="24"/>
      <w:bookmarkEnd w:id="24"/>
      <w:r w:rsidDel="00000000" w:rsidR="00000000" w:rsidRPr="00000000">
        <w:rPr>
          <w:b w:val="1"/>
          <w:color w:val="000000"/>
          <w:sz w:val="22"/>
          <w:szCs w:val="22"/>
          <w:rtl w:val="0"/>
        </w:rPr>
        <w:t xml:space="preserve">Code Framework</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module priority_encoder_8to3 (</w:t>
            </w:r>
          </w:p>
          <w:p w:rsidR="00000000" w:rsidDel="00000000" w:rsidP="00000000" w:rsidRDefault="00000000" w:rsidRPr="00000000" w14:paraId="00000111">
            <w:pPr>
              <w:rPr/>
            </w:pPr>
            <w:r w:rsidDel="00000000" w:rsidR="00000000" w:rsidRPr="00000000">
              <w:rPr>
                <w:rtl w:val="0"/>
              </w:rPr>
              <w:t xml:space="preserve">    input  logic       enable,</w:t>
            </w:r>
          </w:p>
          <w:p w:rsidR="00000000" w:rsidDel="00000000" w:rsidP="00000000" w:rsidRDefault="00000000" w:rsidRPr="00000000" w14:paraId="00000112">
            <w:pPr>
              <w:rPr/>
            </w:pPr>
            <w:r w:rsidDel="00000000" w:rsidR="00000000" w:rsidRPr="00000000">
              <w:rPr>
                <w:rtl w:val="0"/>
              </w:rPr>
              <w:t xml:space="preserve">    input  logic [7:0] data_in,</w:t>
            </w:r>
          </w:p>
          <w:p w:rsidR="00000000" w:rsidDel="00000000" w:rsidP="00000000" w:rsidRDefault="00000000" w:rsidRPr="00000000" w14:paraId="00000113">
            <w:pPr>
              <w:rPr/>
            </w:pPr>
            <w:r w:rsidDel="00000000" w:rsidR="00000000" w:rsidRPr="00000000">
              <w:rPr>
                <w:rtl w:val="0"/>
              </w:rPr>
              <w:t xml:space="preserve">    output logic [2:0] encoded_out,</w:t>
            </w:r>
          </w:p>
          <w:p w:rsidR="00000000" w:rsidDel="00000000" w:rsidP="00000000" w:rsidRDefault="00000000" w:rsidRPr="00000000" w14:paraId="00000114">
            <w:pPr>
              <w:rPr/>
            </w:pPr>
            <w:r w:rsidDel="00000000" w:rsidR="00000000" w:rsidRPr="00000000">
              <w:rPr>
                <w:rtl w:val="0"/>
              </w:rPr>
              <w:t xml:space="preserve">    output logic       valid</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TODO: Implement priority encoding</w:t>
            </w:r>
          </w:p>
          <w:p w:rsidR="00000000" w:rsidDel="00000000" w:rsidP="00000000" w:rsidRDefault="00000000" w:rsidRPr="00000000" w14:paraId="00000118">
            <w:pPr>
              <w:rPr/>
            </w:pPr>
            <w:r w:rsidDel="00000000" w:rsidR="00000000" w:rsidRPr="00000000">
              <w:rPr>
                <w:rtl w:val="0"/>
              </w:rPr>
              <w:t xml:space="preserve">    // Hint: Consider using casez with don't-care patterns</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endmodule</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d2rs3vrz99oo" w:id="25"/>
      <w:bookmarkEnd w:id="25"/>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vznvqb6pahv2" w:id="26"/>
      <w:bookmarkEnd w:id="26"/>
      <w:r w:rsidDel="00000000" w:rsidR="00000000" w:rsidRPr="00000000">
        <w:rPr>
          <w:b w:val="1"/>
          <w:sz w:val="34"/>
          <w:szCs w:val="34"/>
          <w:rtl w:val="0"/>
        </w:rPr>
        <w:t xml:space="preserve">4. Lab 2: Advanced Combinational Logic</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buipx3z1ea5" w:id="27"/>
      <w:bookmarkEnd w:id="27"/>
      <w:r w:rsidDel="00000000" w:rsidR="00000000" w:rsidRPr="00000000">
        <w:rPr>
          <w:b w:val="1"/>
          <w:color w:val="000000"/>
          <w:sz w:val="26"/>
          <w:szCs w:val="26"/>
          <w:rtl w:val="0"/>
        </w:rPr>
        <w:t xml:space="preserve">4.1 Lab 2A: 32-bit Barrel Shifter</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337x4g2bb94d" w:id="28"/>
      <w:bookmarkEnd w:id="28"/>
      <w:r w:rsidDel="00000000" w:rsidR="00000000" w:rsidRPr="00000000">
        <w:rPr>
          <w:b w:val="1"/>
          <w:color w:val="000000"/>
          <w:sz w:val="22"/>
          <w:szCs w:val="22"/>
          <w:rtl w:val="0"/>
        </w:rPr>
        <w:t xml:space="preserve">Design Requirements</w:t>
      </w:r>
    </w:p>
    <w:p w:rsidR="00000000" w:rsidDel="00000000" w:rsidP="00000000" w:rsidRDefault="00000000" w:rsidRPr="00000000" w14:paraId="00000120">
      <w:pPr>
        <w:numPr>
          <w:ilvl w:val="0"/>
          <w:numId w:val="1"/>
        </w:numPr>
        <w:spacing w:after="0" w:afterAutospacing="0" w:before="240" w:lineRule="auto"/>
        <w:ind w:left="720" w:hanging="360"/>
      </w:pPr>
      <w:r w:rsidDel="00000000" w:rsidR="00000000" w:rsidRPr="00000000">
        <w:rPr>
          <w:rtl w:val="0"/>
        </w:rPr>
        <w:t xml:space="preserve">32-bit data input/output</w:t>
      </w:r>
    </w:p>
    <w:p w:rsidR="00000000" w:rsidDel="00000000" w:rsidP="00000000" w:rsidRDefault="00000000" w:rsidRPr="00000000" w14:paraId="00000121">
      <w:pPr>
        <w:numPr>
          <w:ilvl w:val="0"/>
          <w:numId w:val="1"/>
        </w:numPr>
        <w:spacing w:after="0" w:afterAutospacing="0" w:before="0" w:beforeAutospacing="0" w:lineRule="auto"/>
        <w:ind w:left="720" w:hanging="360"/>
      </w:pPr>
      <w:r w:rsidDel="00000000" w:rsidR="00000000" w:rsidRPr="00000000">
        <w:rPr>
          <w:rtl w:val="0"/>
        </w:rPr>
        <w:t xml:space="preserve">5-bit shift amount (0-31 positions)</w:t>
      </w:r>
    </w:p>
    <w:p w:rsidR="00000000" w:rsidDel="00000000" w:rsidP="00000000" w:rsidRDefault="00000000" w:rsidRPr="00000000" w14:paraId="00000122">
      <w:pPr>
        <w:numPr>
          <w:ilvl w:val="0"/>
          <w:numId w:val="1"/>
        </w:numPr>
        <w:spacing w:after="0" w:afterAutospacing="0" w:before="0" w:beforeAutospacing="0" w:lineRule="auto"/>
        <w:ind w:left="720" w:hanging="360"/>
      </w:pPr>
      <w:r w:rsidDel="00000000" w:rsidR="00000000" w:rsidRPr="00000000">
        <w:rPr>
          <w:rtl w:val="0"/>
        </w:rPr>
        <w:t xml:space="preserve">Direction control (left/right)</w:t>
      </w:r>
    </w:p>
    <w:p w:rsidR="00000000" w:rsidDel="00000000" w:rsidP="00000000" w:rsidRDefault="00000000" w:rsidRPr="00000000" w14:paraId="00000123">
      <w:pPr>
        <w:numPr>
          <w:ilvl w:val="0"/>
          <w:numId w:val="1"/>
        </w:numPr>
        <w:spacing w:after="0" w:afterAutospacing="0" w:before="0" w:beforeAutospacing="0" w:lineRule="auto"/>
        <w:ind w:left="720" w:hanging="360"/>
      </w:pPr>
      <w:r w:rsidDel="00000000" w:rsidR="00000000" w:rsidRPr="00000000">
        <w:rPr>
          <w:rtl w:val="0"/>
        </w:rPr>
        <w:t xml:space="preserve">Mode control (shift/rotate)</w:t>
      </w:r>
    </w:p>
    <w:p w:rsidR="00000000" w:rsidDel="00000000" w:rsidP="00000000" w:rsidRDefault="00000000" w:rsidRPr="00000000" w14:paraId="00000124">
      <w:pPr>
        <w:numPr>
          <w:ilvl w:val="0"/>
          <w:numId w:val="1"/>
        </w:numPr>
        <w:spacing w:after="240" w:before="0" w:beforeAutospacing="0" w:lineRule="auto"/>
        <w:ind w:left="720" w:hanging="360"/>
      </w:pPr>
      <w:r w:rsidDel="00000000" w:rsidR="00000000" w:rsidRPr="00000000">
        <w:rPr>
          <w:rtl w:val="0"/>
        </w:rPr>
        <w:t xml:space="preserve">Single cycle operation</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8wugkh46oqx4" w:id="29"/>
      <w:bookmarkEnd w:id="29"/>
      <w:r w:rsidDel="00000000" w:rsidR="00000000" w:rsidRPr="00000000">
        <w:rPr>
          <w:b w:val="1"/>
          <w:color w:val="000000"/>
          <w:sz w:val="22"/>
          <w:szCs w:val="22"/>
          <w:rtl w:val="0"/>
        </w:rPr>
        <w:t xml:space="preserve">Design Methodology</w:t>
      </w:r>
    </w:p>
    <w:p w:rsidR="00000000" w:rsidDel="00000000" w:rsidP="00000000" w:rsidRDefault="00000000" w:rsidRPr="00000000" w14:paraId="00000126">
      <w:pPr>
        <w:numPr>
          <w:ilvl w:val="0"/>
          <w:numId w:val="48"/>
        </w:numPr>
        <w:spacing w:after="0" w:afterAutospacing="0" w:before="240" w:lineRule="auto"/>
        <w:ind w:left="720" w:hanging="360"/>
      </w:pPr>
      <w:r w:rsidDel="00000000" w:rsidR="00000000" w:rsidRPr="00000000">
        <w:rPr>
          <w:b w:val="1"/>
          <w:rtl w:val="0"/>
        </w:rPr>
        <w:t xml:space="preserve">Draw the datapath</w:t>
      </w:r>
      <w:r w:rsidDel="00000000" w:rsidR="00000000" w:rsidRPr="00000000">
        <w:rPr>
          <w:rtl w:val="0"/>
        </w:rPr>
        <w:t xml:space="preserve"> showing all multiplexer stages</w:t>
      </w:r>
    </w:p>
    <w:p w:rsidR="00000000" w:rsidDel="00000000" w:rsidP="00000000" w:rsidRDefault="00000000" w:rsidRPr="00000000" w14:paraId="00000127">
      <w:pPr>
        <w:numPr>
          <w:ilvl w:val="0"/>
          <w:numId w:val="48"/>
        </w:numPr>
        <w:spacing w:after="0" w:afterAutospacing="0" w:before="0" w:beforeAutospacing="0" w:lineRule="auto"/>
        <w:ind w:left="720" w:hanging="360"/>
      </w:pPr>
      <w:r w:rsidDel="00000000" w:rsidR="00000000" w:rsidRPr="00000000">
        <w:rPr>
          <w:b w:val="1"/>
          <w:rtl w:val="0"/>
        </w:rPr>
        <w:t xml:space="preserve">Optimize multiplexer logic</w:t>
      </w:r>
      <w:r w:rsidDel="00000000" w:rsidR="00000000" w:rsidRPr="00000000">
        <w:rPr>
          <w:rtl w:val="0"/>
        </w:rPr>
        <w:t xml:space="preserve"> for minimum delay</w:t>
      </w:r>
    </w:p>
    <w:p w:rsidR="00000000" w:rsidDel="00000000" w:rsidP="00000000" w:rsidRDefault="00000000" w:rsidRPr="00000000" w14:paraId="00000128">
      <w:pPr>
        <w:numPr>
          <w:ilvl w:val="0"/>
          <w:numId w:val="48"/>
        </w:numPr>
        <w:spacing w:after="240" w:before="0" w:beforeAutospacing="0" w:lineRule="auto"/>
        <w:ind w:left="720" w:hanging="360"/>
      </w:pPr>
      <w:r w:rsidDel="00000000" w:rsidR="00000000" w:rsidRPr="00000000">
        <w:rPr>
          <w:b w:val="1"/>
          <w:rtl w:val="0"/>
        </w:rPr>
        <w:t xml:space="preserve">Consider FPGA routing resources</w:t>
      </w:r>
    </w:p>
    <w:p w:rsidR="00000000" w:rsidDel="00000000" w:rsidP="00000000" w:rsidRDefault="00000000" w:rsidRPr="00000000" w14:paraId="00000129">
      <w:pPr>
        <w:pStyle w:val="Heading4"/>
        <w:keepNext w:val="0"/>
        <w:keepLines w:val="0"/>
        <w:spacing w:after="40" w:before="240" w:lineRule="auto"/>
        <w:rPr/>
      </w:pPr>
      <w:bookmarkStart w:colFirst="0" w:colLast="0" w:name="_ppbzzz5rbrds" w:id="30"/>
      <w:bookmarkEnd w:id="30"/>
      <w:r w:rsidDel="00000000" w:rsidR="00000000" w:rsidRPr="00000000">
        <w:rPr>
          <w:b w:val="1"/>
          <w:color w:val="000000"/>
          <w:sz w:val="22"/>
          <w:szCs w:val="22"/>
          <w:rtl w:val="0"/>
        </w:rPr>
        <w:t xml:space="preserve">Code Framework</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module barrel_shifter (</w:t>
            </w:r>
          </w:p>
          <w:p w:rsidR="00000000" w:rsidDel="00000000" w:rsidP="00000000" w:rsidRDefault="00000000" w:rsidRPr="00000000" w14:paraId="0000012B">
            <w:pPr>
              <w:rPr/>
            </w:pPr>
            <w:r w:rsidDel="00000000" w:rsidR="00000000" w:rsidRPr="00000000">
              <w:rPr>
                <w:rtl w:val="0"/>
              </w:rPr>
              <w:t xml:space="preserve">    input  logic [31:0] data_in,</w:t>
            </w:r>
          </w:p>
          <w:p w:rsidR="00000000" w:rsidDel="00000000" w:rsidP="00000000" w:rsidRDefault="00000000" w:rsidRPr="00000000" w14:paraId="0000012C">
            <w:pPr>
              <w:rPr/>
            </w:pPr>
            <w:r w:rsidDel="00000000" w:rsidR="00000000" w:rsidRPr="00000000">
              <w:rPr>
                <w:rtl w:val="0"/>
              </w:rPr>
              <w:t xml:space="preserve">    input  logic [4:0]  shift_amt,</w:t>
            </w:r>
          </w:p>
          <w:p w:rsidR="00000000" w:rsidDel="00000000" w:rsidP="00000000" w:rsidRDefault="00000000" w:rsidRPr="00000000" w14:paraId="0000012D">
            <w:pPr>
              <w:rPr/>
            </w:pPr>
            <w:r w:rsidDel="00000000" w:rsidR="00000000" w:rsidRPr="00000000">
              <w:rPr>
                <w:rtl w:val="0"/>
              </w:rPr>
              <w:t xml:space="preserve">    input  logic        left_right,  // 0=left, 1=right</w:t>
            </w:r>
          </w:p>
          <w:p w:rsidR="00000000" w:rsidDel="00000000" w:rsidP="00000000" w:rsidRDefault="00000000" w:rsidRPr="00000000" w14:paraId="0000012E">
            <w:pPr>
              <w:rPr/>
            </w:pPr>
            <w:r w:rsidDel="00000000" w:rsidR="00000000" w:rsidRPr="00000000">
              <w:rPr>
                <w:rtl w:val="0"/>
              </w:rPr>
              <w:t xml:space="preserve">    input  logic        shift_rotate, // 0=shift, 1=rotate</w:t>
            </w:r>
          </w:p>
          <w:p w:rsidR="00000000" w:rsidDel="00000000" w:rsidP="00000000" w:rsidRDefault="00000000" w:rsidRPr="00000000" w14:paraId="0000012F">
            <w:pPr>
              <w:rPr/>
            </w:pPr>
            <w:r w:rsidDel="00000000" w:rsidR="00000000" w:rsidRPr="00000000">
              <w:rPr>
                <w:rtl w:val="0"/>
              </w:rPr>
              <w:t xml:space="preserve">    output logic [31:0] data_out</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 TODO: Implement multi-stage shifting</w:t>
            </w:r>
          </w:p>
          <w:p w:rsidR="00000000" w:rsidDel="00000000" w:rsidP="00000000" w:rsidRDefault="00000000" w:rsidRPr="00000000" w14:paraId="00000133">
            <w:pPr>
              <w:rPr/>
            </w:pPr>
            <w:r w:rsidDel="00000000" w:rsidR="00000000" w:rsidRPr="00000000">
              <w:rPr>
                <w:rtl w:val="0"/>
              </w:rPr>
              <w:t xml:space="preserve">    // Stage signals for intermediate results</w:t>
            </w:r>
          </w:p>
          <w:p w:rsidR="00000000" w:rsidDel="00000000" w:rsidP="00000000" w:rsidRDefault="00000000" w:rsidRPr="00000000" w14:paraId="00000134">
            <w:pPr>
              <w:rPr/>
            </w:pPr>
            <w:r w:rsidDel="00000000" w:rsidR="00000000" w:rsidRPr="00000000">
              <w:rPr>
                <w:rtl w:val="0"/>
              </w:rPr>
              <w:t xml:space="preserve">    logic [31:0] stage0, stage1, stage2, stage3, stage4;</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TODO: Implement each stage</w:t>
            </w:r>
          </w:p>
          <w:p w:rsidR="00000000" w:rsidDel="00000000" w:rsidP="00000000" w:rsidRDefault="00000000" w:rsidRPr="00000000" w14:paraId="00000137">
            <w:pPr>
              <w:rPr/>
            </w:pPr>
            <w:r w:rsidDel="00000000" w:rsidR="00000000" w:rsidRPr="00000000">
              <w:rPr>
                <w:rtl w:val="0"/>
              </w:rPr>
              <w:t xml:space="preserve">    // Consider: How to handle fill bits for shifts vs rotates?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endmodule</w:t>
            </w:r>
          </w:p>
        </w:tc>
      </w:tr>
    </w:tbl>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uag4bmedpvtn" w:id="31"/>
      <w:bookmarkEnd w:id="31"/>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5kd9qkkmlth6" w:id="32"/>
      <w:bookmarkEnd w:id="32"/>
      <w:r w:rsidDel="00000000" w:rsidR="00000000" w:rsidRPr="00000000">
        <w:rPr>
          <w:b w:val="1"/>
          <w:color w:val="000000"/>
          <w:sz w:val="22"/>
          <w:szCs w:val="22"/>
          <w:rtl w:val="0"/>
        </w:rPr>
        <w:t xml:space="preserve">Design Questions</w:t>
      </w:r>
    </w:p>
    <w:p w:rsidR="00000000" w:rsidDel="00000000" w:rsidP="00000000" w:rsidRDefault="00000000" w:rsidRPr="00000000" w14:paraId="0000013C">
      <w:pPr>
        <w:numPr>
          <w:ilvl w:val="0"/>
          <w:numId w:val="57"/>
        </w:numPr>
        <w:spacing w:after="0" w:afterAutospacing="0" w:before="240" w:lineRule="auto"/>
        <w:ind w:left="720" w:hanging="360"/>
      </w:pPr>
      <w:r w:rsidDel="00000000" w:rsidR="00000000" w:rsidRPr="00000000">
        <w:rPr>
          <w:rtl w:val="0"/>
        </w:rPr>
        <w:t xml:space="preserve">How many LUTs will this consume on your FPGA?</w:t>
      </w:r>
    </w:p>
    <w:p w:rsidR="00000000" w:rsidDel="00000000" w:rsidP="00000000" w:rsidRDefault="00000000" w:rsidRPr="00000000" w14:paraId="0000013D">
      <w:pPr>
        <w:numPr>
          <w:ilvl w:val="0"/>
          <w:numId w:val="57"/>
        </w:numPr>
        <w:spacing w:after="0" w:afterAutospacing="0" w:before="0" w:beforeAutospacing="0" w:lineRule="auto"/>
        <w:ind w:left="720" w:hanging="360"/>
      </w:pPr>
      <w:r w:rsidDel="00000000" w:rsidR="00000000" w:rsidRPr="00000000">
        <w:rPr>
          <w:rtl w:val="0"/>
        </w:rPr>
        <w:t xml:space="preserve">Can you pipeline this for higher frequency?</w:t>
      </w:r>
    </w:p>
    <w:p w:rsidR="00000000" w:rsidDel="00000000" w:rsidP="00000000" w:rsidRDefault="00000000" w:rsidRPr="00000000" w14:paraId="0000013E">
      <w:pPr>
        <w:numPr>
          <w:ilvl w:val="0"/>
          <w:numId w:val="57"/>
        </w:numPr>
        <w:spacing w:after="240" w:before="0" w:beforeAutospacing="0" w:lineRule="auto"/>
        <w:ind w:left="720" w:hanging="360"/>
      </w:pPr>
      <w:r w:rsidDel="00000000" w:rsidR="00000000" w:rsidRPr="00000000">
        <w:rPr>
          <w:rtl w:val="0"/>
        </w:rPr>
        <w:t xml:space="preserve">What's the critical path through your design?</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xif8a7aha50c" w:id="33"/>
      <w:bookmarkEnd w:id="33"/>
      <w:r w:rsidDel="00000000" w:rsidR="00000000" w:rsidRPr="00000000">
        <w:rPr>
          <w:b w:val="1"/>
          <w:color w:val="000000"/>
          <w:sz w:val="26"/>
          <w:szCs w:val="26"/>
          <w:rtl w:val="0"/>
        </w:rPr>
        <w:t xml:space="preserve">4.2 Lab 2B: Binary Coded Decimal (BCD) Converter</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s5jnlwa1qp0j" w:id="34"/>
      <w:bookmarkEnd w:id="34"/>
      <w:r w:rsidDel="00000000" w:rsidR="00000000" w:rsidRPr="00000000">
        <w:rPr>
          <w:b w:val="1"/>
          <w:color w:val="000000"/>
          <w:sz w:val="22"/>
          <w:szCs w:val="22"/>
          <w:rtl w:val="0"/>
        </w:rPr>
        <w:t xml:space="preserve">Design Requirements</w:t>
      </w:r>
    </w:p>
    <w:p w:rsidR="00000000" w:rsidDel="00000000" w:rsidP="00000000" w:rsidRDefault="00000000" w:rsidRPr="00000000" w14:paraId="00000141">
      <w:pPr>
        <w:numPr>
          <w:ilvl w:val="0"/>
          <w:numId w:val="19"/>
        </w:numPr>
        <w:spacing w:after="0" w:afterAutospacing="0" w:before="240" w:lineRule="auto"/>
        <w:ind w:left="720" w:hanging="360"/>
      </w:pPr>
      <w:r w:rsidDel="00000000" w:rsidR="00000000" w:rsidRPr="00000000">
        <w:rPr>
          <w:rtl w:val="0"/>
        </w:rPr>
        <w:t xml:space="preserve">Convert 8-bit binary to 3-digit BCD</w:t>
      </w:r>
    </w:p>
    <w:p w:rsidR="00000000" w:rsidDel="00000000" w:rsidP="00000000" w:rsidRDefault="00000000" w:rsidRPr="00000000" w14:paraId="00000142">
      <w:pPr>
        <w:numPr>
          <w:ilvl w:val="0"/>
          <w:numId w:val="19"/>
        </w:numPr>
        <w:spacing w:after="0" w:afterAutospacing="0" w:before="0" w:beforeAutospacing="0" w:lineRule="auto"/>
        <w:ind w:left="720" w:hanging="360"/>
      </w:pPr>
      <w:r w:rsidDel="00000000" w:rsidR="00000000" w:rsidRPr="00000000">
        <w:rPr>
          <w:rtl w:val="0"/>
        </w:rPr>
        <w:t xml:space="preserve">Purely combinational implementation</w:t>
      </w:r>
    </w:p>
    <w:p w:rsidR="00000000" w:rsidDel="00000000" w:rsidP="00000000" w:rsidRDefault="00000000" w:rsidRPr="00000000" w14:paraId="00000143">
      <w:pPr>
        <w:numPr>
          <w:ilvl w:val="0"/>
          <w:numId w:val="19"/>
        </w:numPr>
        <w:spacing w:after="240" w:before="0" w:beforeAutospacing="0" w:lineRule="auto"/>
        <w:ind w:left="720" w:hanging="360"/>
      </w:pPr>
      <w:r w:rsidDel="00000000" w:rsidR="00000000" w:rsidRPr="00000000">
        <w:rPr>
          <w:rtl w:val="0"/>
        </w:rPr>
        <w:t xml:space="preserve">Input range: 0-255, Output: 000-255 in BCD</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aw7m5xlwy1sn" w:id="35"/>
      <w:bookmarkEnd w:id="35"/>
      <w:r w:rsidDel="00000000" w:rsidR="00000000" w:rsidRPr="00000000">
        <w:rPr>
          <w:b w:val="1"/>
          <w:color w:val="000000"/>
          <w:sz w:val="22"/>
          <w:szCs w:val="22"/>
          <w:rtl w:val="0"/>
        </w:rPr>
        <w:t xml:space="preserve">Algorithm Understanding</w:t>
      </w:r>
    </w:p>
    <w:p w:rsidR="00000000" w:rsidDel="00000000" w:rsidP="00000000" w:rsidRDefault="00000000" w:rsidRPr="00000000" w14:paraId="00000145">
      <w:pPr>
        <w:numPr>
          <w:ilvl w:val="0"/>
          <w:numId w:val="33"/>
        </w:numPr>
        <w:spacing w:after="0" w:afterAutospacing="0" w:before="240" w:lineRule="auto"/>
        <w:ind w:left="720" w:hanging="360"/>
      </w:pPr>
      <w:r w:rsidDel="00000000" w:rsidR="00000000" w:rsidRPr="00000000">
        <w:rPr>
          <w:b w:val="1"/>
          <w:rtl w:val="0"/>
        </w:rPr>
        <w:t xml:space="preserve">Study Double-Dabble algorithm</w:t>
      </w:r>
    </w:p>
    <w:p w:rsidR="00000000" w:rsidDel="00000000" w:rsidP="00000000" w:rsidRDefault="00000000" w:rsidRPr="00000000" w14:paraId="00000146">
      <w:pPr>
        <w:numPr>
          <w:ilvl w:val="0"/>
          <w:numId w:val="33"/>
        </w:numPr>
        <w:spacing w:after="240" w:before="0" w:beforeAutospacing="0" w:lineRule="auto"/>
        <w:ind w:left="720" w:hanging="360"/>
      </w:pPr>
      <w:r w:rsidDel="00000000" w:rsidR="00000000" w:rsidRPr="00000000">
        <w:rPr>
          <w:b w:val="1"/>
          <w:rtl w:val="0"/>
        </w:rPr>
        <w:t xml:space="preserve">Trace through examples</w:t>
      </w:r>
      <w:r w:rsidDel="00000000" w:rsidR="00000000" w:rsidRPr="00000000">
        <w:rPr>
          <w:rtl w:val="0"/>
        </w:rPr>
        <w:t xml:space="preserve"> on paper</w:t>
      </w:r>
      <w:r w:rsidDel="00000000" w:rsidR="00000000" w:rsidRPr="00000000">
        <w:rPr>
          <w:rtl w:val="0"/>
        </w:rPr>
      </w:r>
    </w:p>
    <w:p w:rsidR="00000000" w:rsidDel="00000000" w:rsidP="00000000" w:rsidRDefault="00000000" w:rsidRPr="00000000" w14:paraId="00000147">
      <w:pPr>
        <w:pStyle w:val="Heading4"/>
        <w:keepNext w:val="0"/>
        <w:keepLines w:val="0"/>
        <w:spacing w:after="40" w:before="240" w:lineRule="auto"/>
        <w:rPr/>
      </w:pPr>
      <w:bookmarkStart w:colFirst="0" w:colLast="0" w:name="_fb4tbv4fyo2e" w:id="36"/>
      <w:bookmarkEnd w:id="36"/>
      <w:r w:rsidDel="00000000" w:rsidR="00000000" w:rsidRPr="00000000">
        <w:rPr>
          <w:b w:val="1"/>
          <w:color w:val="000000"/>
          <w:sz w:val="22"/>
          <w:szCs w:val="22"/>
          <w:rtl w:val="0"/>
        </w:rPr>
        <w:t xml:space="preserve">Code Framework</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module binary_to_bcd (</w:t>
            </w:r>
          </w:p>
          <w:p w:rsidR="00000000" w:rsidDel="00000000" w:rsidP="00000000" w:rsidRDefault="00000000" w:rsidRPr="00000000" w14:paraId="00000149">
            <w:pPr>
              <w:rPr/>
            </w:pPr>
            <w:r w:rsidDel="00000000" w:rsidR="00000000" w:rsidRPr="00000000">
              <w:rPr>
                <w:rtl w:val="0"/>
              </w:rPr>
              <w:t xml:space="preserve">    input  logic [7:0]  binary_in,</w:t>
            </w:r>
          </w:p>
          <w:p w:rsidR="00000000" w:rsidDel="00000000" w:rsidP="00000000" w:rsidRDefault="00000000" w:rsidRPr="00000000" w14:paraId="0000014A">
            <w:pPr>
              <w:rPr/>
            </w:pPr>
            <w:r w:rsidDel="00000000" w:rsidR="00000000" w:rsidRPr="00000000">
              <w:rPr>
                <w:rtl w:val="0"/>
              </w:rPr>
              <w:t xml:space="preserve">    output logic [11:0] bcd_out    // 3 BCD digits: [11:8][7:4][3:0]</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 TODO: Implement Double-Dabble algorithm</w:t>
            </w:r>
          </w:p>
          <w:p w:rsidR="00000000" w:rsidDel="00000000" w:rsidP="00000000" w:rsidRDefault="00000000" w:rsidRPr="00000000" w14:paraId="0000014E">
            <w:pPr>
              <w:rPr/>
            </w:pPr>
            <w:r w:rsidDel="00000000" w:rsidR="00000000" w:rsidRPr="00000000">
              <w:rPr>
                <w:rtl w:val="0"/>
              </w:rPr>
              <w:t xml:space="preserve">    // Consider: Combinational loop approach vs generate loops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endmodule</w:t>
            </w:r>
          </w:p>
        </w:tc>
      </w:tr>
    </w:tbl>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tiax5aotpney" w:id="37"/>
      <w:bookmarkEnd w:id="37"/>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vx23z0lc3yyf" w:id="38"/>
      <w:bookmarkEnd w:id="38"/>
      <w:r w:rsidDel="00000000" w:rsidR="00000000" w:rsidRPr="00000000">
        <w:rPr>
          <w:b w:val="1"/>
          <w:sz w:val="34"/>
          <w:szCs w:val="34"/>
          <w:rtl w:val="0"/>
        </w:rPr>
        <w:t xml:space="preserve">5. Lab 3: Sequential Circuit Fundamentals</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73sy22kl084" w:id="39"/>
      <w:bookmarkEnd w:id="39"/>
      <w:r w:rsidDel="00000000" w:rsidR="00000000" w:rsidRPr="00000000">
        <w:rPr>
          <w:b w:val="1"/>
          <w:color w:val="000000"/>
          <w:sz w:val="26"/>
          <w:szCs w:val="26"/>
          <w:rtl w:val="0"/>
        </w:rPr>
        <w:t xml:space="preserve">5.1 Lab 3A: Programmable Counter</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mzikjm5ccy9l" w:id="40"/>
      <w:bookmarkEnd w:id="40"/>
      <w:r w:rsidDel="00000000" w:rsidR="00000000" w:rsidRPr="00000000">
        <w:rPr>
          <w:b w:val="1"/>
          <w:color w:val="000000"/>
          <w:sz w:val="22"/>
          <w:szCs w:val="22"/>
          <w:rtl w:val="0"/>
        </w:rPr>
        <w:t xml:space="preserve">Design Requirements</w:t>
      </w:r>
    </w:p>
    <w:p w:rsidR="00000000" w:rsidDel="00000000" w:rsidP="00000000" w:rsidRDefault="00000000" w:rsidRPr="00000000" w14:paraId="00000155">
      <w:pPr>
        <w:numPr>
          <w:ilvl w:val="0"/>
          <w:numId w:val="32"/>
        </w:numPr>
        <w:spacing w:after="0" w:afterAutospacing="0" w:before="240" w:lineRule="auto"/>
        <w:ind w:left="720" w:hanging="360"/>
      </w:pPr>
      <w:r w:rsidDel="00000000" w:rsidR="00000000" w:rsidRPr="00000000">
        <w:rPr>
          <w:rtl w:val="0"/>
        </w:rPr>
        <w:t xml:space="preserve">8-bit up/down counter with programmable limits</w:t>
      </w:r>
    </w:p>
    <w:p w:rsidR="00000000" w:rsidDel="00000000" w:rsidP="00000000" w:rsidRDefault="00000000" w:rsidRPr="00000000" w14:paraId="00000156">
      <w:pPr>
        <w:numPr>
          <w:ilvl w:val="0"/>
          <w:numId w:val="32"/>
        </w:numPr>
        <w:spacing w:after="0" w:afterAutospacing="0" w:before="0" w:beforeAutospacing="0" w:lineRule="auto"/>
        <w:ind w:left="720" w:hanging="360"/>
      </w:pPr>
      <w:r w:rsidDel="00000000" w:rsidR="00000000" w:rsidRPr="00000000">
        <w:rPr>
          <w:rtl w:val="0"/>
        </w:rPr>
        <w:t xml:space="preserve">Control inputs: load, enable, up/down, reset</w:t>
      </w:r>
    </w:p>
    <w:p w:rsidR="00000000" w:rsidDel="00000000" w:rsidP="00000000" w:rsidRDefault="00000000" w:rsidRPr="00000000" w14:paraId="00000157">
      <w:pPr>
        <w:numPr>
          <w:ilvl w:val="0"/>
          <w:numId w:val="32"/>
        </w:numPr>
        <w:spacing w:after="0" w:afterAutospacing="0" w:before="0" w:beforeAutospacing="0" w:lineRule="auto"/>
        <w:ind w:left="720" w:hanging="360"/>
      </w:pPr>
      <w:r w:rsidDel="00000000" w:rsidR="00000000" w:rsidRPr="00000000">
        <w:rPr>
          <w:rtl w:val="0"/>
        </w:rPr>
        <w:t xml:space="preserve">Status outputs: terminal count, zero detect</w:t>
      </w:r>
    </w:p>
    <w:p w:rsidR="00000000" w:rsidDel="00000000" w:rsidP="00000000" w:rsidRDefault="00000000" w:rsidRPr="00000000" w14:paraId="00000158">
      <w:pPr>
        <w:numPr>
          <w:ilvl w:val="0"/>
          <w:numId w:val="32"/>
        </w:numPr>
        <w:spacing w:after="240" w:before="0" w:beforeAutospacing="0" w:lineRule="auto"/>
        <w:ind w:left="720" w:hanging="360"/>
      </w:pPr>
      <w:r w:rsidDel="00000000" w:rsidR="00000000" w:rsidRPr="00000000">
        <w:rPr>
          <w:rtl w:val="0"/>
        </w:rPr>
        <w:t xml:space="preserve">Synchronous operation with proper reset</w:t>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2qdwrbe3q34e" w:id="41"/>
      <w:bookmarkEnd w:id="41"/>
      <w:r w:rsidDel="00000000" w:rsidR="00000000" w:rsidRPr="00000000">
        <w:rPr>
          <w:b w:val="1"/>
          <w:color w:val="000000"/>
          <w:sz w:val="22"/>
          <w:szCs w:val="22"/>
          <w:rtl w:val="0"/>
        </w:rPr>
        <w:t xml:space="preserve">Design Methodology</w:t>
      </w:r>
    </w:p>
    <w:p w:rsidR="00000000" w:rsidDel="00000000" w:rsidP="00000000" w:rsidRDefault="00000000" w:rsidRPr="00000000" w14:paraId="0000015A">
      <w:pPr>
        <w:numPr>
          <w:ilvl w:val="0"/>
          <w:numId w:val="51"/>
        </w:numPr>
        <w:spacing w:after="0" w:afterAutospacing="0" w:before="240" w:lineRule="auto"/>
        <w:ind w:left="720" w:hanging="360"/>
      </w:pPr>
      <w:r w:rsidDel="00000000" w:rsidR="00000000" w:rsidRPr="00000000">
        <w:rPr>
          <w:b w:val="1"/>
          <w:rtl w:val="0"/>
        </w:rPr>
        <w:t xml:space="preserve">Draw state diagram</w:t>
      </w:r>
      <w:r w:rsidDel="00000000" w:rsidR="00000000" w:rsidRPr="00000000">
        <w:rPr>
          <w:rtl w:val="0"/>
        </w:rPr>
        <w:t xml:space="preserve"> showing all counter states</w:t>
      </w:r>
    </w:p>
    <w:p w:rsidR="00000000" w:rsidDel="00000000" w:rsidP="00000000" w:rsidRDefault="00000000" w:rsidRPr="00000000" w14:paraId="0000015B">
      <w:pPr>
        <w:numPr>
          <w:ilvl w:val="0"/>
          <w:numId w:val="51"/>
        </w:numPr>
        <w:spacing w:after="0" w:afterAutospacing="0" w:before="0" w:beforeAutospacing="0" w:lineRule="auto"/>
        <w:ind w:left="720" w:hanging="360"/>
      </w:pPr>
      <w:r w:rsidDel="00000000" w:rsidR="00000000" w:rsidRPr="00000000">
        <w:rPr>
          <w:b w:val="1"/>
          <w:rtl w:val="0"/>
        </w:rPr>
        <w:t xml:space="preserve">Define control logic</w:t>
      </w:r>
      <w:r w:rsidDel="00000000" w:rsidR="00000000" w:rsidRPr="00000000">
        <w:rPr>
          <w:rtl w:val="0"/>
        </w:rPr>
        <w:t xml:space="preserve"> for each input combination</w:t>
      </w:r>
    </w:p>
    <w:p w:rsidR="00000000" w:rsidDel="00000000" w:rsidP="00000000" w:rsidRDefault="00000000" w:rsidRPr="00000000" w14:paraId="0000015C">
      <w:pPr>
        <w:numPr>
          <w:ilvl w:val="0"/>
          <w:numId w:val="51"/>
        </w:numPr>
        <w:spacing w:after="0" w:afterAutospacing="0" w:before="0" w:beforeAutospacing="0" w:lineRule="auto"/>
        <w:ind w:left="720" w:hanging="360"/>
      </w:pPr>
      <w:r w:rsidDel="00000000" w:rsidR="00000000" w:rsidRPr="00000000">
        <w:rPr>
          <w:b w:val="1"/>
          <w:rtl w:val="0"/>
        </w:rPr>
        <w:t xml:space="preserve">Plan reset strategy</w:t>
      </w:r>
      <w:r w:rsidDel="00000000" w:rsidR="00000000" w:rsidRPr="00000000">
        <w:rPr>
          <w:rtl w:val="0"/>
        </w:rPr>
        <w:t xml:space="preserve"> (synchronous vs asynchronous)</w:t>
      </w:r>
    </w:p>
    <w:p w:rsidR="00000000" w:rsidDel="00000000" w:rsidP="00000000" w:rsidRDefault="00000000" w:rsidRPr="00000000" w14:paraId="0000015D">
      <w:pPr>
        <w:numPr>
          <w:ilvl w:val="0"/>
          <w:numId w:val="51"/>
        </w:numPr>
        <w:spacing w:after="240" w:before="0" w:beforeAutospacing="0" w:lineRule="auto"/>
        <w:ind w:left="720" w:hanging="360"/>
      </w:pPr>
      <w:r w:rsidDel="00000000" w:rsidR="00000000" w:rsidRPr="00000000">
        <w:rPr>
          <w:b w:val="1"/>
          <w:rtl w:val="0"/>
        </w:rPr>
        <w:t xml:space="preserve">Consider metastability</w:t>
      </w:r>
      <w:r w:rsidDel="00000000" w:rsidR="00000000" w:rsidRPr="00000000">
        <w:rPr>
          <w:rtl w:val="0"/>
        </w:rPr>
        <w:t xml:space="preserve"> for control inputs</w:t>
      </w:r>
    </w:p>
    <w:p w:rsidR="00000000" w:rsidDel="00000000" w:rsidP="00000000" w:rsidRDefault="00000000" w:rsidRPr="00000000" w14:paraId="0000015E">
      <w:pPr>
        <w:pStyle w:val="Heading4"/>
        <w:keepNext w:val="0"/>
        <w:keepLines w:val="0"/>
        <w:spacing w:after="40" w:before="240" w:lineRule="auto"/>
        <w:rPr>
          <w:ins w:author="Anonymous" w:id="1" w:date="2025-08-27T08:15:48Z"/>
          <w:b w:val="1"/>
          <w:color w:val="000000"/>
          <w:sz w:val="22"/>
          <w:szCs w:val="22"/>
        </w:rPr>
      </w:pPr>
      <w:r w:rsidDel="00000000" w:rsidR="00000000" w:rsidRPr="00000000">
        <w:rPr>
          <w:b w:val="1"/>
          <w:color w:val="000000"/>
          <w:sz w:val="22"/>
          <w:szCs w:val="22"/>
          <w:rtl w:val="0"/>
        </w:rPr>
        <w:t xml:space="preserve">Code Framework</w:t>
      </w:r>
      <w:ins w:author="Anonymous" w:id="1" w:date="2025-08-27T08:15:48Z">
        <w:bookmarkStart w:colFirst="0" w:colLast="0" w:name="_m40g3pc3eugc" w:id="42"/>
        <w:bookmarkEnd w:id="42"/>
        <w:r w:rsidDel="00000000" w:rsidR="00000000" w:rsidRPr="00000000">
          <w:rPr>
            <w:rtl w:val="0"/>
          </w:rPr>
        </w:r>
      </w:ins>
    </w:p>
    <w:p w:rsidR="00000000" w:rsidDel="00000000" w:rsidP="00000000" w:rsidRDefault="00000000" w:rsidRPr="00000000" w14:paraId="0000015F">
      <w:pPr>
        <w:rPr/>
        <w:pPrChange w:author="Anonymous" w:id="0" w:date="2025-08-27T08:15:48Z">
          <w:pPr>
            <w:pStyle w:val="Heading4"/>
            <w:keepNext w:val="0"/>
            <w:keepLines w:val="0"/>
            <w:spacing w:after="40" w:before="240" w:lineRule="auto"/>
          </w:pPr>
        </w:pPrChange>
      </w:pPr>
      <w:bookmarkStart w:colFirst="0" w:colLast="0" w:name="_m40g3pc3eugc" w:id="42"/>
      <w:bookmarkEnd w:id="42"/>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module programmable_counter (</w:t>
            </w:r>
          </w:p>
          <w:p w:rsidR="00000000" w:rsidDel="00000000" w:rsidP="00000000" w:rsidRDefault="00000000" w:rsidRPr="00000000" w14:paraId="00000161">
            <w:pPr>
              <w:rPr/>
            </w:pPr>
            <w:r w:rsidDel="00000000" w:rsidR="00000000" w:rsidRPr="00000000">
              <w:rPr>
                <w:rtl w:val="0"/>
              </w:rPr>
              <w:t xml:space="preserve">    input  logic        clk,</w:t>
            </w:r>
          </w:p>
          <w:p w:rsidR="00000000" w:rsidDel="00000000" w:rsidP="00000000" w:rsidRDefault="00000000" w:rsidRPr="00000000" w14:paraId="00000162">
            <w:pPr>
              <w:rPr/>
            </w:pPr>
            <w:r w:rsidDel="00000000" w:rsidR="00000000" w:rsidRPr="00000000">
              <w:rPr>
                <w:rtl w:val="0"/>
              </w:rPr>
              <w:t xml:space="preserve">    input  logic        rst_n,</w:t>
            </w:r>
          </w:p>
          <w:p w:rsidR="00000000" w:rsidDel="00000000" w:rsidP="00000000" w:rsidRDefault="00000000" w:rsidRPr="00000000" w14:paraId="00000163">
            <w:pPr>
              <w:rPr/>
            </w:pPr>
            <w:r w:rsidDel="00000000" w:rsidR="00000000" w:rsidRPr="00000000">
              <w:rPr>
                <w:rtl w:val="0"/>
              </w:rPr>
              <w:t xml:space="preserve">    input  logic        load,</w:t>
            </w:r>
          </w:p>
          <w:p w:rsidR="00000000" w:rsidDel="00000000" w:rsidP="00000000" w:rsidRDefault="00000000" w:rsidRPr="00000000" w14:paraId="00000164">
            <w:pPr>
              <w:rPr/>
            </w:pPr>
            <w:r w:rsidDel="00000000" w:rsidR="00000000" w:rsidRPr="00000000">
              <w:rPr>
                <w:rtl w:val="0"/>
              </w:rPr>
              <w:t xml:space="preserve">    input  logic        enable,</w:t>
            </w:r>
          </w:p>
          <w:p w:rsidR="00000000" w:rsidDel="00000000" w:rsidP="00000000" w:rsidRDefault="00000000" w:rsidRPr="00000000" w14:paraId="00000165">
            <w:pPr>
              <w:rPr/>
            </w:pPr>
            <w:r w:rsidDel="00000000" w:rsidR="00000000" w:rsidRPr="00000000">
              <w:rPr>
                <w:rtl w:val="0"/>
              </w:rPr>
              <w:t xml:space="preserve">    input  logic        up_down,</w:t>
            </w:r>
          </w:p>
          <w:p w:rsidR="00000000" w:rsidDel="00000000" w:rsidP="00000000" w:rsidRDefault="00000000" w:rsidRPr="00000000" w14:paraId="00000166">
            <w:pPr>
              <w:rPr/>
            </w:pPr>
            <w:r w:rsidDel="00000000" w:rsidR="00000000" w:rsidRPr="00000000">
              <w:rPr>
                <w:rtl w:val="0"/>
              </w:rPr>
              <w:t xml:space="preserve">    input  logic [7:0]  load_value,</w:t>
            </w:r>
          </w:p>
          <w:p w:rsidR="00000000" w:rsidDel="00000000" w:rsidP="00000000" w:rsidRDefault="00000000" w:rsidRPr="00000000" w14:paraId="00000167">
            <w:pPr>
              <w:rPr/>
            </w:pPr>
            <w:r w:rsidDel="00000000" w:rsidR="00000000" w:rsidRPr="00000000">
              <w:rPr>
                <w:rtl w:val="0"/>
              </w:rPr>
              <w:t xml:space="preserve">    input  logic [7:0]  max_count,</w:t>
            </w:r>
          </w:p>
          <w:p w:rsidR="00000000" w:rsidDel="00000000" w:rsidP="00000000" w:rsidRDefault="00000000" w:rsidRPr="00000000" w14:paraId="00000168">
            <w:pPr>
              <w:rPr/>
            </w:pPr>
            <w:r w:rsidDel="00000000" w:rsidR="00000000" w:rsidRPr="00000000">
              <w:rPr>
                <w:rtl w:val="0"/>
              </w:rPr>
              <w:t xml:space="preserve">    output logic [7:0]  count,</w:t>
            </w:r>
          </w:p>
          <w:p w:rsidR="00000000" w:rsidDel="00000000" w:rsidP="00000000" w:rsidRDefault="00000000" w:rsidRPr="00000000" w14:paraId="00000169">
            <w:pPr>
              <w:rPr/>
            </w:pPr>
            <w:r w:rsidDel="00000000" w:rsidR="00000000" w:rsidRPr="00000000">
              <w:rPr>
                <w:rtl w:val="0"/>
              </w:rPr>
              <w:t xml:space="preserve">    output logic        tc,          // Terminal count</w:t>
            </w:r>
          </w:p>
          <w:p w:rsidR="00000000" w:rsidDel="00000000" w:rsidP="00000000" w:rsidRDefault="00000000" w:rsidRPr="00000000" w14:paraId="0000016A">
            <w:pPr>
              <w:rPr/>
            </w:pPr>
            <w:r w:rsidDel="00000000" w:rsidR="00000000" w:rsidRPr="00000000">
              <w:rPr>
                <w:rtl w:val="0"/>
              </w:rPr>
              <w:t xml:space="preserve">    output logic        zero</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TODO: Implement counter logic</w:t>
            </w:r>
          </w:p>
          <w:p w:rsidR="00000000" w:rsidDel="00000000" w:rsidP="00000000" w:rsidRDefault="00000000" w:rsidRPr="00000000" w14:paraId="0000016E">
            <w:pPr>
              <w:rPr/>
            </w:pPr>
            <w:r w:rsidDel="00000000" w:rsidR="00000000" w:rsidRPr="00000000">
              <w:rPr>
                <w:rtl w:val="0"/>
              </w:rPr>
              <w:t xml:space="preserve">    // Consider: What happens when max_count changes during operation?</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endmodule</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wzq4tyq6cta" w:id="43"/>
      <w:bookmarkEnd w:id="43"/>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y688cq91zi20" w:id="44"/>
      <w:bookmarkEnd w:id="44"/>
      <w:r w:rsidDel="00000000" w:rsidR="00000000" w:rsidRPr="00000000">
        <w:rPr>
          <w:b w:val="1"/>
          <w:sz w:val="34"/>
          <w:szCs w:val="34"/>
          <w:rtl w:val="0"/>
        </w:rPr>
        <w:t xml:space="preserve">6. Lab 4: Finite State Machines</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2o1ifkl8odgv" w:id="45"/>
      <w:bookmarkEnd w:id="45"/>
      <w:r w:rsidDel="00000000" w:rsidR="00000000" w:rsidRPr="00000000">
        <w:rPr>
          <w:b w:val="1"/>
          <w:color w:val="000000"/>
          <w:sz w:val="26"/>
          <w:szCs w:val="26"/>
          <w:rtl w:val="0"/>
        </w:rPr>
        <w:t xml:space="preserve">6.1 State Machine Design Methodology</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vva53vfen5kn" w:id="46"/>
      <w:bookmarkEnd w:id="46"/>
      <w:r w:rsidDel="00000000" w:rsidR="00000000" w:rsidRPr="00000000">
        <w:rPr>
          <w:b w:val="1"/>
          <w:color w:val="000000"/>
          <w:sz w:val="22"/>
          <w:szCs w:val="22"/>
          <w:rtl w:val="0"/>
        </w:rPr>
        <w:t xml:space="preserve">Essential Design Steps</w:t>
      </w:r>
    </w:p>
    <w:p w:rsidR="00000000" w:rsidDel="00000000" w:rsidP="00000000" w:rsidRDefault="00000000" w:rsidRPr="00000000" w14:paraId="00000176">
      <w:pPr>
        <w:numPr>
          <w:ilvl w:val="0"/>
          <w:numId w:val="50"/>
        </w:numPr>
        <w:spacing w:after="0" w:afterAutospacing="0" w:before="240" w:lineRule="auto"/>
        <w:ind w:left="720" w:hanging="360"/>
      </w:pPr>
      <w:r w:rsidDel="00000000" w:rsidR="00000000" w:rsidRPr="00000000">
        <w:rPr>
          <w:b w:val="1"/>
          <w:rtl w:val="0"/>
        </w:rPr>
        <w:t xml:space="preserve">Understand the specification completely</w:t>
      </w:r>
    </w:p>
    <w:p w:rsidR="00000000" w:rsidDel="00000000" w:rsidP="00000000" w:rsidRDefault="00000000" w:rsidRPr="00000000" w14:paraId="00000177">
      <w:pPr>
        <w:numPr>
          <w:ilvl w:val="0"/>
          <w:numId w:val="50"/>
        </w:numPr>
        <w:spacing w:after="0" w:afterAutospacing="0" w:before="0" w:beforeAutospacing="0" w:lineRule="auto"/>
        <w:ind w:left="720" w:hanging="360"/>
      </w:pPr>
      <w:r w:rsidDel="00000000" w:rsidR="00000000" w:rsidRPr="00000000">
        <w:rPr>
          <w:b w:val="1"/>
          <w:rtl w:val="0"/>
        </w:rPr>
        <w:t xml:space="preserve">Identify all states and transitions</w:t>
      </w:r>
    </w:p>
    <w:p w:rsidR="00000000" w:rsidDel="00000000" w:rsidP="00000000" w:rsidRDefault="00000000" w:rsidRPr="00000000" w14:paraId="00000178">
      <w:pPr>
        <w:numPr>
          <w:ilvl w:val="0"/>
          <w:numId w:val="50"/>
        </w:numPr>
        <w:spacing w:after="0" w:afterAutospacing="0" w:before="0" w:beforeAutospacing="0" w:lineRule="auto"/>
        <w:ind w:left="720" w:hanging="360"/>
      </w:pPr>
      <w:r w:rsidDel="00000000" w:rsidR="00000000" w:rsidRPr="00000000">
        <w:rPr>
          <w:b w:val="1"/>
          <w:rtl w:val="0"/>
        </w:rPr>
        <w:t xml:space="preserve">Draw state diagram with all conditions</w:t>
      </w:r>
    </w:p>
    <w:p w:rsidR="00000000" w:rsidDel="00000000" w:rsidP="00000000" w:rsidRDefault="00000000" w:rsidRPr="00000000" w14:paraId="00000179">
      <w:pPr>
        <w:numPr>
          <w:ilvl w:val="0"/>
          <w:numId w:val="50"/>
        </w:numPr>
        <w:spacing w:after="0" w:afterAutospacing="0" w:before="0" w:beforeAutospacing="0" w:lineRule="auto"/>
        <w:ind w:left="720" w:hanging="360"/>
      </w:pPr>
      <w:r w:rsidDel="00000000" w:rsidR="00000000" w:rsidRPr="00000000">
        <w:rPr>
          <w:b w:val="1"/>
          <w:rtl w:val="0"/>
        </w:rPr>
        <w:t xml:space="preserve">Optimize state encoding</w:t>
      </w:r>
      <w:r w:rsidDel="00000000" w:rsidR="00000000" w:rsidRPr="00000000">
        <w:rPr>
          <w:rtl w:val="0"/>
        </w:rPr>
        <w:t xml:space="preserve"> (binary, one-hot, gray)</w:t>
      </w:r>
    </w:p>
    <w:p w:rsidR="00000000" w:rsidDel="00000000" w:rsidP="00000000" w:rsidRDefault="00000000" w:rsidRPr="00000000" w14:paraId="0000017A">
      <w:pPr>
        <w:numPr>
          <w:ilvl w:val="0"/>
          <w:numId w:val="50"/>
        </w:numPr>
        <w:spacing w:after="0" w:afterAutospacing="0" w:before="0" w:beforeAutospacing="0" w:lineRule="auto"/>
        <w:ind w:left="720" w:hanging="360"/>
      </w:pPr>
      <w:r w:rsidDel="00000000" w:rsidR="00000000" w:rsidRPr="00000000">
        <w:rPr>
          <w:b w:val="1"/>
          <w:rtl w:val="0"/>
        </w:rPr>
        <w:t xml:space="preserve">Separate state register, next-state logic, and output logic</w:t>
      </w:r>
    </w:p>
    <w:p w:rsidR="00000000" w:rsidDel="00000000" w:rsidP="00000000" w:rsidRDefault="00000000" w:rsidRPr="00000000" w14:paraId="0000017B">
      <w:pPr>
        <w:numPr>
          <w:ilvl w:val="0"/>
          <w:numId w:val="50"/>
        </w:numPr>
        <w:spacing w:after="0" w:afterAutospacing="0" w:before="0" w:beforeAutospacing="0" w:lineRule="auto"/>
        <w:ind w:left="720" w:hanging="360"/>
      </w:pPr>
      <w:r w:rsidDel="00000000" w:rsidR="00000000" w:rsidRPr="00000000">
        <w:rPr>
          <w:b w:val="1"/>
          <w:rtl w:val="0"/>
        </w:rPr>
        <w:t xml:space="preserve">Plan reset state and error handling</w:t>
      </w:r>
    </w:p>
    <w:p w:rsidR="00000000" w:rsidDel="00000000" w:rsidP="00000000" w:rsidRDefault="00000000" w:rsidRPr="00000000" w14:paraId="0000017C">
      <w:pPr>
        <w:numPr>
          <w:ilvl w:val="0"/>
          <w:numId w:val="50"/>
        </w:numPr>
        <w:spacing w:after="240" w:before="0" w:beforeAutospacing="0" w:lineRule="auto"/>
        <w:ind w:left="720" w:hanging="360"/>
      </w:pPr>
      <w:r w:rsidDel="00000000" w:rsidR="00000000" w:rsidRPr="00000000">
        <w:rPr>
          <w:b w:val="1"/>
          <w:rtl w:val="0"/>
        </w:rPr>
        <w:t xml:space="preserve">Consider timing and setup/hold requirements</w:t>
      </w:r>
    </w:p>
    <w:p w:rsidR="00000000" w:rsidDel="00000000" w:rsidP="00000000" w:rsidRDefault="00000000" w:rsidRPr="00000000" w14:paraId="0000017D">
      <w:pPr>
        <w:pStyle w:val="Heading4"/>
        <w:keepNext w:val="0"/>
        <w:keepLines w:val="0"/>
        <w:spacing w:after="40" w:before="240" w:lineRule="auto"/>
        <w:rPr/>
      </w:pPr>
      <w:bookmarkStart w:colFirst="0" w:colLast="0" w:name="_15vk7473rpfg" w:id="47"/>
      <w:bookmarkEnd w:id="47"/>
      <w:r w:rsidDel="00000000" w:rsidR="00000000" w:rsidRPr="00000000">
        <w:rPr>
          <w:b w:val="1"/>
          <w:color w:val="000000"/>
          <w:sz w:val="22"/>
          <w:szCs w:val="22"/>
          <w:rtl w:val="0"/>
        </w:rPr>
        <w:t xml:space="preserve">State Machine Template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 Define state enumeration</w:t>
            </w:r>
          </w:p>
          <w:p w:rsidR="00000000" w:rsidDel="00000000" w:rsidP="00000000" w:rsidRDefault="00000000" w:rsidRPr="00000000" w14:paraId="0000017F">
            <w:pPr>
              <w:rPr/>
            </w:pPr>
            <w:r w:rsidDel="00000000" w:rsidR="00000000" w:rsidRPr="00000000">
              <w:rPr>
                <w:rtl w:val="0"/>
              </w:rPr>
              <w:t xml:space="preserve">typedef enum logic [2:0] {</w:t>
            </w:r>
          </w:p>
          <w:p w:rsidR="00000000" w:rsidDel="00000000" w:rsidP="00000000" w:rsidRDefault="00000000" w:rsidRPr="00000000" w14:paraId="00000180">
            <w:pPr>
              <w:rPr/>
            </w:pPr>
            <w:r w:rsidDel="00000000" w:rsidR="00000000" w:rsidRPr="00000000">
              <w:rPr>
                <w:rtl w:val="0"/>
              </w:rPr>
              <w:t xml:space="preserve">    IDLE = 3'b000,</w:t>
            </w:r>
          </w:p>
          <w:p w:rsidR="00000000" w:rsidDel="00000000" w:rsidP="00000000" w:rsidRDefault="00000000" w:rsidRPr="00000000" w14:paraId="00000181">
            <w:pPr>
              <w:rPr/>
            </w:pPr>
            <w:r w:rsidDel="00000000" w:rsidR="00000000" w:rsidRPr="00000000">
              <w:rPr>
                <w:rtl w:val="0"/>
              </w:rPr>
              <w:t xml:space="preserve">    START = 3'b001,</w:t>
            </w:r>
          </w:p>
          <w:p w:rsidR="00000000" w:rsidDel="00000000" w:rsidP="00000000" w:rsidRDefault="00000000" w:rsidRPr="00000000" w14:paraId="00000182">
            <w:pPr>
              <w:rPr/>
            </w:pPr>
            <w:r w:rsidDel="00000000" w:rsidR="00000000" w:rsidRPr="00000000">
              <w:rPr>
                <w:rtl w:val="0"/>
              </w:rPr>
              <w:t xml:space="preserve">    // TODO: Add more states</w:t>
            </w:r>
          </w:p>
          <w:p w:rsidR="00000000" w:rsidDel="00000000" w:rsidP="00000000" w:rsidRDefault="00000000" w:rsidRPr="00000000" w14:paraId="00000183">
            <w:pPr>
              <w:rPr/>
            </w:pPr>
            <w:r w:rsidDel="00000000" w:rsidR="00000000" w:rsidRPr="00000000">
              <w:rPr>
                <w:rtl w:val="0"/>
              </w:rPr>
              <w:t xml:space="preserve">} state_t;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module fsm_template (</w:t>
            </w:r>
          </w:p>
          <w:p w:rsidR="00000000" w:rsidDel="00000000" w:rsidP="00000000" w:rsidRDefault="00000000" w:rsidRPr="00000000" w14:paraId="00000186">
            <w:pPr>
              <w:rPr/>
            </w:pPr>
            <w:r w:rsidDel="00000000" w:rsidR="00000000" w:rsidRPr="00000000">
              <w:rPr>
                <w:rtl w:val="0"/>
              </w:rPr>
              <w:t xml:space="preserve">    input  logic clk,</w:t>
            </w:r>
          </w:p>
          <w:p w:rsidR="00000000" w:rsidDel="00000000" w:rsidP="00000000" w:rsidRDefault="00000000" w:rsidRPr="00000000" w14:paraId="00000187">
            <w:pPr>
              <w:rPr/>
            </w:pPr>
            <w:r w:rsidDel="00000000" w:rsidR="00000000" w:rsidRPr="00000000">
              <w:rPr>
                <w:rtl w:val="0"/>
              </w:rPr>
              <w:t xml:space="preserve">    input  logic rst_n,</w:t>
            </w:r>
          </w:p>
          <w:p w:rsidR="00000000" w:rsidDel="00000000" w:rsidP="00000000" w:rsidRDefault="00000000" w:rsidRPr="00000000" w14:paraId="00000188">
            <w:pPr>
              <w:rPr/>
            </w:pPr>
            <w:r w:rsidDel="00000000" w:rsidR="00000000" w:rsidRPr="00000000">
              <w:rPr>
                <w:rtl w:val="0"/>
              </w:rPr>
              <w:t xml:space="preserve">    // TODO: Add control inputs</w:t>
            </w:r>
          </w:p>
          <w:p w:rsidR="00000000" w:rsidDel="00000000" w:rsidP="00000000" w:rsidRDefault="00000000" w:rsidRPr="00000000" w14:paraId="00000189">
            <w:pPr>
              <w:rPr/>
            </w:pPr>
            <w:r w:rsidDel="00000000" w:rsidR="00000000" w:rsidRPr="00000000">
              <w:rPr>
                <w:rtl w:val="0"/>
              </w:rPr>
              <w:t xml:space="preserve">    // TODO: Add status outputs</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state_t current_state, next_state;</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 State register - ALWAYS separate this</w:t>
            </w:r>
          </w:p>
          <w:p w:rsidR="00000000" w:rsidDel="00000000" w:rsidP="00000000" w:rsidRDefault="00000000" w:rsidRPr="00000000" w14:paraId="0000018F">
            <w:pPr>
              <w:rPr/>
            </w:pPr>
            <w:r w:rsidDel="00000000" w:rsidR="00000000" w:rsidRPr="00000000">
              <w:rPr>
                <w:rtl w:val="0"/>
              </w:rPr>
              <w:t xml:space="preserve">    always_ff @(posedge clk or negedge rst_n) begin</w:t>
            </w:r>
          </w:p>
          <w:p w:rsidR="00000000" w:rsidDel="00000000" w:rsidP="00000000" w:rsidRDefault="00000000" w:rsidRPr="00000000" w14:paraId="00000190">
            <w:pPr>
              <w:rPr/>
            </w:pPr>
            <w:r w:rsidDel="00000000" w:rsidR="00000000" w:rsidRPr="00000000">
              <w:rPr>
                <w:rtl w:val="0"/>
              </w:rPr>
              <w:t xml:space="preserve">        if (!rst_n) begin</w:t>
            </w:r>
          </w:p>
          <w:p w:rsidR="00000000" w:rsidDel="00000000" w:rsidP="00000000" w:rsidRDefault="00000000" w:rsidRPr="00000000" w14:paraId="00000191">
            <w:pPr>
              <w:rPr/>
            </w:pPr>
            <w:r w:rsidDel="00000000" w:rsidR="00000000" w:rsidRPr="00000000">
              <w:rPr>
                <w:rtl w:val="0"/>
              </w:rPr>
              <w:t xml:space="preserve">            current_state &lt;= IDLE;</w:t>
            </w:r>
          </w:p>
          <w:p w:rsidR="00000000" w:rsidDel="00000000" w:rsidP="00000000" w:rsidRDefault="00000000" w:rsidRPr="00000000" w14:paraId="00000192">
            <w:pPr>
              <w:rPr/>
            </w:pPr>
            <w:r w:rsidDel="00000000" w:rsidR="00000000" w:rsidRPr="00000000">
              <w:rPr>
                <w:rtl w:val="0"/>
              </w:rPr>
              <w:t xml:space="preserve">        end else begin</w:t>
            </w:r>
          </w:p>
          <w:p w:rsidR="00000000" w:rsidDel="00000000" w:rsidP="00000000" w:rsidRDefault="00000000" w:rsidRPr="00000000" w14:paraId="00000193">
            <w:pPr>
              <w:rPr/>
            </w:pPr>
            <w:r w:rsidDel="00000000" w:rsidR="00000000" w:rsidRPr="00000000">
              <w:rPr>
                <w:rtl w:val="0"/>
              </w:rPr>
              <w:t xml:space="preserve">            current_state &lt;= next_state;</w:t>
            </w:r>
          </w:p>
          <w:p w:rsidR="00000000" w:rsidDel="00000000" w:rsidP="00000000" w:rsidRDefault="00000000" w:rsidRPr="00000000" w14:paraId="00000194">
            <w:pPr>
              <w:rPr/>
            </w:pPr>
            <w:r w:rsidDel="00000000" w:rsidR="00000000" w:rsidRPr="00000000">
              <w:rPr>
                <w:rtl w:val="0"/>
              </w:rPr>
              <w:t xml:space="preserve">        end</w:t>
            </w:r>
          </w:p>
          <w:p w:rsidR="00000000" w:rsidDel="00000000" w:rsidP="00000000" w:rsidRDefault="00000000" w:rsidRPr="00000000" w14:paraId="00000195">
            <w:pPr>
              <w:rPr/>
            </w:pPr>
            <w:r w:rsidDel="00000000" w:rsidR="00000000" w:rsidRPr="00000000">
              <w:rPr>
                <w:rtl w:val="0"/>
              </w:rPr>
              <w:t xml:space="preserve">    end</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Next state logic - ALWAYS use always_comb</w:t>
            </w:r>
          </w:p>
          <w:p w:rsidR="00000000" w:rsidDel="00000000" w:rsidP="00000000" w:rsidRDefault="00000000" w:rsidRPr="00000000" w14:paraId="00000198">
            <w:pPr>
              <w:rPr/>
            </w:pPr>
            <w:r w:rsidDel="00000000" w:rsidR="00000000" w:rsidRPr="00000000">
              <w:rPr>
                <w:rtl w:val="0"/>
              </w:rPr>
              <w:t xml:space="preserve">    always_comb begin</w:t>
            </w:r>
          </w:p>
          <w:p w:rsidR="00000000" w:rsidDel="00000000" w:rsidP="00000000" w:rsidRDefault="00000000" w:rsidRPr="00000000" w14:paraId="00000199">
            <w:pPr>
              <w:rPr/>
            </w:pPr>
            <w:r w:rsidDel="00000000" w:rsidR="00000000" w:rsidRPr="00000000">
              <w:rPr>
                <w:rtl w:val="0"/>
              </w:rPr>
              <w:t xml:space="preserve">        next_state = current_state; // Default assignment prevents latches</w:t>
            </w:r>
          </w:p>
          <w:p w:rsidR="00000000" w:rsidDel="00000000" w:rsidP="00000000" w:rsidRDefault="00000000" w:rsidRPr="00000000" w14:paraId="0000019A">
            <w:pPr>
              <w:rPr/>
            </w:pPr>
            <w:r w:rsidDel="00000000" w:rsidR="00000000" w:rsidRPr="00000000">
              <w:rPr>
                <w:rtl w:val="0"/>
              </w:rPr>
              <w:t xml:space="preserve">        </w:t>
            </w:r>
            <w:ins w:author="Javeria Abdul Ghafoor" w:id="3" w:date="2025-08-26T17:37:02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case (current_state)</w:t>
            </w:r>
          </w:p>
          <w:p w:rsidR="00000000" w:rsidDel="00000000" w:rsidP="00000000" w:rsidRDefault="00000000" w:rsidRPr="00000000" w14:paraId="0000019C">
            <w:pPr>
              <w:rPr/>
            </w:pPr>
            <w:r w:rsidDel="00000000" w:rsidR="00000000" w:rsidRPr="00000000">
              <w:rPr>
                <w:rtl w:val="0"/>
              </w:rPr>
              <w:t xml:space="preserve">            // TODO: Implement state transitions</w:t>
            </w:r>
          </w:p>
          <w:p w:rsidR="00000000" w:rsidDel="00000000" w:rsidP="00000000" w:rsidRDefault="00000000" w:rsidRPr="00000000" w14:paraId="0000019D">
            <w:pPr>
              <w:rPr/>
            </w:pPr>
            <w:r w:rsidDel="00000000" w:rsidR="00000000" w:rsidRPr="00000000">
              <w:rPr>
                <w:rtl w:val="0"/>
              </w:rPr>
              <w:t xml:space="preserve">        endcase</w:t>
            </w:r>
          </w:p>
          <w:p w:rsidR="00000000" w:rsidDel="00000000" w:rsidP="00000000" w:rsidRDefault="00000000" w:rsidRPr="00000000" w14:paraId="0000019E">
            <w:pPr>
              <w:rPr/>
            </w:pPr>
            <w:r w:rsidDel="00000000" w:rsidR="00000000" w:rsidRPr="00000000">
              <w:rPr>
                <w:rtl w:val="0"/>
              </w:rPr>
              <w:t xml:space="preserve">    end</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 Output logic - Separate from state logic</w:t>
            </w:r>
          </w:p>
          <w:p w:rsidR="00000000" w:rsidDel="00000000" w:rsidP="00000000" w:rsidRDefault="00000000" w:rsidRPr="00000000" w14:paraId="000001A1">
            <w:pPr>
              <w:rPr/>
            </w:pPr>
            <w:r w:rsidDel="00000000" w:rsidR="00000000" w:rsidRPr="00000000">
              <w:rPr>
                <w:rtl w:val="0"/>
              </w:rPr>
              <w:t xml:space="preserve">    // TODO: Implement Moore or Mealy outputs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endmodule</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e40dwqg5vo3o" w:id="48"/>
      <w:bookmarkEnd w:id="48"/>
      <w:r w:rsidDel="00000000" w:rsidR="00000000" w:rsidRPr="00000000">
        <w:rPr>
          <w:b w:val="1"/>
          <w:color w:val="000000"/>
          <w:sz w:val="26"/>
          <w:szCs w:val="26"/>
          <w:rtl w:val="0"/>
        </w:rPr>
        <w:t xml:space="preserve">6.2 Lab 4A: Traffic Light Controller</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2sdgz531bkid" w:id="49"/>
      <w:bookmarkEnd w:id="49"/>
      <w:r w:rsidDel="00000000" w:rsidR="00000000" w:rsidRPr="00000000">
        <w:rPr>
          <w:b w:val="1"/>
          <w:color w:val="000000"/>
          <w:sz w:val="22"/>
          <w:szCs w:val="22"/>
          <w:rtl w:val="0"/>
        </w:rPr>
        <w:t xml:space="preserve">Specification</w:t>
      </w:r>
    </w:p>
    <w:p w:rsidR="00000000" w:rsidDel="00000000" w:rsidP="00000000" w:rsidRDefault="00000000" w:rsidRPr="00000000" w14:paraId="000001A7">
      <w:pPr>
        <w:numPr>
          <w:ilvl w:val="0"/>
          <w:numId w:val="59"/>
        </w:numPr>
        <w:spacing w:after="0" w:afterAutospacing="0" w:before="240" w:lineRule="auto"/>
        <w:ind w:left="720" w:hanging="360"/>
      </w:pPr>
      <w:r w:rsidDel="00000000" w:rsidR="00000000" w:rsidRPr="00000000">
        <w:rPr>
          <w:rtl w:val="0"/>
        </w:rPr>
        <w:t xml:space="preserve">4-way intersection with North-South and East-West directions</w:t>
      </w:r>
    </w:p>
    <w:p w:rsidR="00000000" w:rsidDel="00000000" w:rsidP="00000000" w:rsidRDefault="00000000" w:rsidRPr="00000000" w14:paraId="000001A8">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Normal cycle: Green(30s) → Yellow(5s) → Red</w:t>
      </w:r>
    </w:p>
    <w:p w:rsidR="00000000" w:rsidDel="00000000" w:rsidP="00000000" w:rsidRDefault="00000000" w:rsidRPr="00000000" w14:paraId="000001A9">
      <w:pPr>
        <w:numPr>
          <w:ilvl w:val="0"/>
          <w:numId w:val="59"/>
        </w:numPr>
        <w:spacing w:after="0" w:afterAutospacing="0" w:before="0" w:beforeAutospacing="0" w:lineRule="auto"/>
        <w:ind w:left="720" w:hanging="360"/>
      </w:pPr>
      <w:r w:rsidDel="00000000" w:rsidR="00000000" w:rsidRPr="00000000">
        <w:rPr>
          <w:rtl w:val="0"/>
        </w:rPr>
        <w:t xml:space="preserve">Emergency override: All red with flashing</w:t>
      </w:r>
    </w:p>
    <w:p w:rsidR="00000000" w:rsidDel="00000000" w:rsidP="00000000" w:rsidRDefault="00000000" w:rsidRPr="00000000" w14:paraId="000001AA">
      <w:pPr>
        <w:numPr>
          <w:ilvl w:val="0"/>
          <w:numId w:val="59"/>
        </w:numPr>
        <w:spacing w:after="0" w:afterAutospacing="0" w:before="0" w:beforeAutospacing="0" w:lineRule="auto"/>
        <w:ind w:left="720" w:hanging="360"/>
      </w:pPr>
      <w:r w:rsidDel="00000000" w:rsidR="00000000" w:rsidRPr="00000000">
        <w:rPr>
          <w:rtl w:val="0"/>
        </w:rPr>
        <w:t xml:space="preserve">Pedestrian crossing request handling</w:t>
      </w:r>
    </w:p>
    <w:p w:rsidR="00000000" w:rsidDel="00000000" w:rsidP="00000000" w:rsidRDefault="00000000" w:rsidRPr="00000000" w14:paraId="000001AB">
      <w:pPr>
        <w:numPr>
          <w:ilvl w:val="0"/>
          <w:numId w:val="59"/>
        </w:numPr>
        <w:spacing w:after="240" w:before="0" w:beforeAutospacing="0" w:lineRule="auto"/>
        <w:ind w:left="720" w:hanging="360"/>
      </w:pPr>
      <w:r w:rsidDel="00000000" w:rsidR="00000000" w:rsidRPr="00000000">
        <w:rPr>
          <w:rtl w:val="0"/>
        </w:rPr>
        <w:t xml:space="preserve">1 Hz clock input (students must create timer)</w:t>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gqznn01k5da6" w:id="50"/>
      <w:bookmarkEnd w:id="50"/>
      <w:r w:rsidDel="00000000" w:rsidR="00000000" w:rsidRPr="00000000">
        <w:rPr>
          <w:b w:val="1"/>
          <w:color w:val="000000"/>
          <w:sz w:val="22"/>
          <w:szCs w:val="22"/>
          <w:rtl w:val="0"/>
        </w:rPr>
        <w:t xml:space="preserve">Design Process</w:t>
      </w:r>
    </w:p>
    <w:p w:rsidR="00000000" w:rsidDel="00000000" w:rsidP="00000000" w:rsidRDefault="00000000" w:rsidRPr="00000000" w14:paraId="000001AD">
      <w:pPr>
        <w:numPr>
          <w:ilvl w:val="0"/>
          <w:numId w:val="54"/>
        </w:numPr>
        <w:spacing w:after="0" w:afterAutospacing="0" w:before="240" w:lineRule="auto"/>
        <w:ind w:left="720" w:hanging="360"/>
      </w:pPr>
      <w:r w:rsidDel="00000000" w:rsidR="00000000" w:rsidRPr="00000000">
        <w:rPr>
          <w:b w:val="1"/>
          <w:rtl w:val="0"/>
        </w:rPr>
        <w:t xml:space="preserve">Draw complete state diagram</w:t>
      </w:r>
      <w:r w:rsidDel="00000000" w:rsidR="00000000" w:rsidRPr="00000000">
        <w:rPr>
          <w:rtl w:val="0"/>
        </w:rPr>
        <w:t xml:space="preserve"> including:</w:t>
      </w:r>
    </w:p>
    <w:p w:rsidR="00000000" w:rsidDel="00000000" w:rsidP="00000000" w:rsidRDefault="00000000" w:rsidRPr="00000000" w14:paraId="000001AE">
      <w:pPr>
        <w:numPr>
          <w:ilvl w:val="1"/>
          <w:numId w:val="54"/>
        </w:numPr>
        <w:spacing w:after="0" w:afterAutospacing="0" w:before="0" w:beforeAutospacing="0" w:lineRule="auto"/>
        <w:ind w:left="1440" w:hanging="360"/>
      </w:pPr>
      <w:r w:rsidDel="00000000" w:rsidR="00000000" w:rsidRPr="00000000">
        <w:rPr>
          <w:rtl w:val="0"/>
        </w:rPr>
        <w:t xml:space="preserve">Normal operation states</w:t>
      </w:r>
    </w:p>
    <w:p w:rsidR="00000000" w:rsidDel="00000000" w:rsidP="00000000" w:rsidRDefault="00000000" w:rsidRPr="00000000" w14:paraId="000001AF">
      <w:pPr>
        <w:numPr>
          <w:ilvl w:val="1"/>
          <w:numId w:val="54"/>
        </w:numPr>
        <w:spacing w:after="0" w:afterAutospacing="0" w:before="0" w:beforeAutospacing="0" w:lineRule="auto"/>
        <w:ind w:left="1440" w:hanging="360"/>
      </w:pPr>
      <w:r w:rsidDel="00000000" w:rsidR="00000000" w:rsidRPr="00000000">
        <w:rPr>
          <w:rtl w:val="0"/>
        </w:rPr>
        <w:t xml:space="preserve">Emergency states</w:t>
      </w:r>
    </w:p>
    <w:p w:rsidR="00000000" w:rsidDel="00000000" w:rsidP="00000000" w:rsidRDefault="00000000" w:rsidRPr="00000000" w14:paraId="000001B0">
      <w:pPr>
        <w:numPr>
          <w:ilvl w:val="1"/>
          <w:numId w:val="54"/>
        </w:numPr>
        <w:spacing w:after="0" w:afterAutospacing="0" w:before="0" w:beforeAutospacing="0" w:lineRule="auto"/>
        <w:ind w:left="1440" w:hanging="360"/>
      </w:pPr>
      <w:r w:rsidDel="00000000" w:rsidR="00000000" w:rsidRPr="00000000">
        <w:rPr>
          <w:rtl w:val="0"/>
        </w:rPr>
        <w:t xml:space="preserve">Pedestrian request states</w:t>
      </w:r>
    </w:p>
    <w:p w:rsidR="00000000" w:rsidDel="00000000" w:rsidP="00000000" w:rsidRDefault="00000000" w:rsidRPr="00000000" w14:paraId="000001B1">
      <w:pPr>
        <w:numPr>
          <w:ilvl w:val="1"/>
          <w:numId w:val="54"/>
        </w:numPr>
        <w:spacing w:after="0" w:afterAutospacing="0" w:before="0" w:beforeAutospacing="0" w:lineRule="auto"/>
        <w:ind w:left="1440" w:hanging="360"/>
      </w:pPr>
      <w:r w:rsidDel="00000000" w:rsidR="00000000" w:rsidRPr="00000000">
        <w:rPr>
          <w:rtl w:val="0"/>
        </w:rPr>
        <w:t xml:space="preserve">All transition conditions</w:t>
      </w:r>
    </w:p>
    <w:p w:rsidR="00000000" w:rsidDel="00000000" w:rsidP="00000000" w:rsidRDefault="00000000" w:rsidRPr="00000000" w14:paraId="000001B2">
      <w:pPr>
        <w:numPr>
          <w:ilvl w:val="0"/>
          <w:numId w:val="54"/>
        </w:numPr>
        <w:spacing w:after="0" w:afterAutospacing="0" w:before="0" w:beforeAutospacing="0" w:lineRule="auto"/>
        <w:ind w:left="720" w:hanging="360"/>
      </w:pPr>
      <w:r w:rsidDel="00000000" w:rsidR="00000000" w:rsidRPr="00000000">
        <w:rPr>
          <w:b w:val="1"/>
          <w:rtl w:val="0"/>
        </w:rPr>
        <w:t xml:space="preserve">Design timer module</w:t>
      </w:r>
      <w:r w:rsidDel="00000000" w:rsidR="00000000" w:rsidRPr="00000000">
        <w:rPr>
          <w:rtl w:val="0"/>
        </w:rPr>
        <w:t xml:space="preserve"> for time delays</w:t>
      </w:r>
    </w:p>
    <w:p w:rsidR="00000000" w:rsidDel="00000000" w:rsidP="00000000" w:rsidRDefault="00000000" w:rsidRPr="00000000" w14:paraId="000001B3">
      <w:pPr>
        <w:numPr>
          <w:ilvl w:val="0"/>
          <w:numId w:val="54"/>
        </w:numPr>
        <w:spacing w:after="0" w:afterAutospacing="0" w:before="0" w:beforeAutospacing="0" w:lineRule="auto"/>
        <w:ind w:left="720" w:hanging="360"/>
      </w:pPr>
      <w:r w:rsidDel="00000000" w:rsidR="00000000" w:rsidRPr="00000000">
        <w:rPr>
          <w:b w:val="1"/>
          <w:rtl w:val="0"/>
        </w:rPr>
        <w:t xml:space="preserve">Plan emergency handling</w:t>
      </w:r>
      <w:r w:rsidDel="00000000" w:rsidR="00000000" w:rsidRPr="00000000">
        <w:rPr>
          <w:rtl w:val="0"/>
        </w:rPr>
        <w:t xml:space="preserve"> - immediate vs safe transition</w:t>
      </w:r>
    </w:p>
    <w:p w:rsidR="00000000" w:rsidDel="00000000" w:rsidP="00000000" w:rsidRDefault="00000000" w:rsidRPr="00000000" w14:paraId="000001B4">
      <w:pPr>
        <w:numPr>
          <w:ilvl w:val="0"/>
          <w:numId w:val="54"/>
        </w:numPr>
        <w:spacing w:after="240" w:before="0" w:beforeAutospacing="0" w:lineRule="auto"/>
        <w:ind w:left="720" w:hanging="360"/>
      </w:pPr>
      <w:r w:rsidDel="00000000" w:rsidR="00000000" w:rsidRPr="00000000">
        <w:rPr>
          <w:b w:val="1"/>
          <w:rtl w:val="0"/>
        </w:rPr>
        <w:t xml:space="preserve">Consider pedestrian priority</w:t>
      </w:r>
      <w:r w:rsidDel="00000000" w:rsidR="00000000" w:rsidRPr="00000000">
        <w:rPr>
          <w:rtl w:val="0"/>
        </w:rPr>
        <w:t xml:space="preserve"> logic</w:t>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8kjrmgoc0a1d" w:id="51"/>
      <w:bookmarkEnd w:id="51"/>
      <w:r w:rsidDel="00000000" w:rsidR="00000000" w:rsidRPr="00000000">
        <w:rPr>
          <w:b w:val="1"/>
          <w:color w:val="000000"/>
          <w:sz w:val="22"/>
          <w:szCs w:val="22"/>
          <w:rtl w:val="0"/>
        </w:rPr>
        <w:t xml:space="preserve">State Diagram Guidelines</w:t>
      </w:r>
    </w:p>
    <w:p w:rsidR="00000000" w:rsidDel="00000000" w:rsidP="00000000" w:rsidRDefault="00000000" w:rsidRPr="00000000" w14:paraId="000001B6">
      <w:pPr>
        <w:rPr/>
      </w:pPr>
      <w:r w:rsidDel="00000000" w:rsidR="00000000" w:rsidRPr="00000000">
        <w:rPr>
          <w:rtl w:val="0"/>
        </w:rPr>
        <w:t xml:space="preserve">States to consider:</w:t>
      </w:r>
    </w:p>
    <w:p w:rsidR="00000000" w:rsidDel="00000000" w:rsidP="00000000" w:rsidRDefault="00000000" w:rsidRPr="00000000" w14:paraId="000001B7">
      <w:pPr>
        <w:numPr>
          <w:ilvl w:val="0"/>
          <w:numId w:val="7"/>
        </w:numPr>
        <w:ind w:left="720" w:hanging="360"/>
        <w:rPr>
          <w:u w:val="none"/>
        </w:rPr>
      </w:pPr>
      <w:r w:rsidDel="00000000" w:rsidR="00000000" w:rsidRPr="00000000">
        <w:rPr>
          <w:rtl w:val="0"/>
        </w:rPr>
        <w:t xml:space="preserve">NS_GREEN_EW_RED</w:t>
      </w:r>
    </w:p>
    <w:p w:rsidR="00000000" w:rsidDel="00000000" w:rsidP="00000000" w:rsidRDefault="00000000" w:rsidRPr="00000000" w14:paraId="000001B8">
      <w:pPr>
        <w:numPr>
          <w:ilvl w:val="0"/>
          <w:numId w:val="7"/>
        </w:numPr>
        <w:ind w:left="720" w:hanging="360"/>
        <w:rPr>
          <w:u w:val="none"/>
        </w:rPr>
      </w:pPr>
      <w:r w:rsidDel="00000000" w:rsidR="00000000" w:rsidRPr="00000000">
        <w:rPr>
          <w:rtl w:val="0"/>
        </w:rPr>
        <w:t xml:space="preserve">NS_YELLOW_EW_RED  </w:t>
      </w:r>
    </w:p>
    <w:p w:rsidR="00000000" w:rsidDel="00000000" w:rsidP="00000000" w:rsidRDefault="00000000" w:rsidRPr="00000000" w14:paraId="000001B9">
      <w:pPr>
        <w:numPr>
          <w:ilvl w:val="0"/>
          <w:numId w:val="7"/>
        </w:numPr>
        <w:ind w:left="720" w:hanging="360"/>
        <w:rPr>
          <w:u w:val="none"/>
        </w:rPr>
      </w:pPr>
      <w:r w:rsidDel="00000000" w:rsidR="00000000" w:rsidRPr="00000000">
        <w:rPr>
          <w:rtl w:val="0"/>
        </w:rPr>
        <w:t xml:space="preserve">NS_RED_EW_GREEN</w:t>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NS_RED_EW_YELLOW</w:t>
      </w:r>
    </w:p>
    <w:p w:rsidR="00000000" w:rsidDel="00000000" w:rsidP="00000000" w:rsidRDefault="00000000" w:rsidRPr="00000000" w14:paraId="000001BB">
      <w:pPr>
        <w:numPr>
          <w:ilvl w:val="0"/>
          <w:numId w:val="7"/>
        </w:numPr>
        <w:ind w:left="720" w:hanging="360"/>
        <w:rPr>
          <w:u w:val="none"/>
        </w:rPr>
      </w:pPr>
      <w:r w:rsidDel="00000000" w:rsidR="00000000" w:rsidRPr="00000000">
        <w:rPr>
          <w:rtl w:val="0"/>
        </w:rPr>
        <w:t xml:space="preserve">EMERGENCY_ALL_RED</w:t>
      </w:r>
    </w:p>
    <w:p w:rsidR="00000000" w:rsidDel="00000000" w:rsidP="00000000" w:rsidRDefault="00000000" w:rsidRPr="00000000" w14:paraId="000001BC">
      <w:pPr>
        <w:numPr>
          <w:ilvl w:val="0"/>
          <w:numId w:val="7"/>
        </w:numPr>
        <w:ind w:left="720" w:hanging="360"/>
        <w:rPr>
          <w:u w:val="none"/>
        </w:rPr>
      </w:pPr>
      <w:r w:rsidDel="00000000" w:rsidR="00000000" w:rsidRPr="00000000">
        <w:rPr>
          <w:rtl w:val="0"/>
        </w:rPr>
        <w:t xml:space="preserve">PEDESTRIAN_CROSSING</w:t>
      </w:r>
    </w:p>
    <w:p w:rsidR="00000000" w:rsidDel="00000000" w:rsidP="00000000" w:rsidRDefault="00000000" w:rsidRPr="00000000" w14:paraId="000001BD">
      <w:pPr>
        <w:numPr>
          <w:ilvl w:val="0"/>
          <w:numId w:val="7"/>
        </w:numPr>
        <w:ind w:left="720" w:hanging="360"/>
        <w:rPr>
          <w:u w:val="none"/>
        </w:rPr>
      </w:pPr>
      <w:r w:rsidDel="00000000" w:rsidR="00000000" w:rsidRPr="00000000">
        <w:rPr>
          <w:rtl w:val="0"/>
        </w:rPr>
        <w:t xml:space="preserve">STARTUP_FLASH</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pPr>
      <w:bookmarkStart w:colFirst="0" w:colLast="0" w:name="_a9j2zzt3udbe" w:id="52"/>
      <w:bookmarkEnd w:id="52"/>
      <w:r w:rsidDel="00000000" w:rsidR="00000000" w:rsidRPr="00000000">
        <w:rPr>
          <w:b w:val="1"/>
          <w:color w:val="000000"/>
          <w:sz w:val="22"/>
          <w:szCs w:val="22"/>
          <w:rtl w:val="0"/>
        </w:rPr>
        <w:t xml:space="preserve">Code Framework</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module traffic_controller (</w:t>
            </w:r>
          </w:p>
          <w:p w:rsidR="00000000" w:rsidDel="00000000" w:rsidP="00000000" w:rsidRDefault="00000000" w:rsidRPr="00000000" w14:paraId="000001C1">
            <w:pPr>
              <w:rPr/>
            </w:pPr>
            <w:r w:rsidDel="00000000" w:rsidR="00000000" w:rsidRPr="00000000">
              <w:rPr>
                <w:rtl w:val="0"/>
              </w:rPr>
              <w:t xml:space="preserve">    input  logic       clk,           // 1 Hz</w:t>
            </w:r>
          </w:p>
          <w:p w:rsidR="00000000" w:rsidDel="00000000" w:rsidP="00000000" w:rsidRDefault="00000000" w:rsidRPr="00000000" w14:paraId="000001C2">
            <w:pPr>
              <w:rPr/>
            </w:pPr>
            <w:r w:rsidDel="00000000" w:rsidR="00000000" w:rsidRPr="00000000">
              <w:rPr>
                <w:rtl w:val="0"/>
              </w:rPr>
              <w:t xml:space="preserve">    input  logic       rst_n,</w:t>
            </w:r>
          </w:p>
          <w:p w:rsidR="00000000" w:rsidDel="00000000" w:rsidP="00000000" w:rsidRDefault="00000000" w:rsidRPr="00000000" w14:paraId="000001C3">
            <w:pPr>
              <w:rPr/>
            </w:pPr>
            <w:r w:rsidDel="00000000" w:rsidR="00000000" w:rsidRPr="00000000">
              <w:rPr>
                <w:rtl w:val="0"/>
              </w:rPr>
              <w:t xml:space="preserve">    input  logic       emergency,</w:t>
            </w:r>
          </w:p>
          <w:p w:rsidR="00000000" w:rsidDel="00000000" w:rsidP="00000000" w:rsidRDefault="00000000" w:rsidRPr="00000000" w14:paraId="000001C4">
            <w:pPr>
              <w:rPr/>
            </w:pPr>
            <w:r w:rsidDel="00000000" w:rsidR="00000000" w:rsidRPr="00000000">
              <w:rPr>
                <w:rtl w:val="0"/>
              </w:rPr>
              <w:t xml:space="preserve">    input  logic       pedestrian_req,</w:t>
            </w:r>
          </w:p>
          <w:p w:rsidR="00000000" w:rsidDel="00000000" w:rsidP="00000000" w:rsidRDefault="00000000" w:rsidRPr="00000000" w14:paraId="000001C5">
            <w:pPr>
              <w:rPr/>
            </w:pPr>
            <w:r w:rsidDel="00000000" w:rsidR="00000000" w:rsidRPr="00000000">
              <w:rPr>
                <w:rtl w:val="0"/>
              </w:rPr>
              <w:t xml:space="preserve">    output logic [1:0] ns_lights,     // [Red, Yellow, Green]</w:t>
            </w:r>
          </w:p>
          <w:p w:rsidR="00000000" w:rsidDel="00000000" w:rsidP="00000000" w:rsidRDefault="00000000" w:rsidRPr="00000000" w14:paraId="000001C6">
            <w:pPr>
              <w:rPr/>
            </w:pPr>
            <w:r w:rsidDel="00000000" w:rsidR="00000000" w:rsidRPr="00000000">
              <w:rPr>
                <w:rtl w:val="0"/>
              </w:rPr>
              <w:t xml:space="preserve">    output logic [1:0] ew_lights,</w:t>
            </w:r>
          </w:p>
          <w:p w:rsidR="00000000" w:rsidDel="00000000" w:rsidP="00000000" w:rsidRDefault="00000000" w:rsidRPr="00000000" w14:paraId="000001C7">
            <w:pPr>
              <w:rPr/>
            </w:pPr>
            <w:r w:rsidDel="00000000" w:rsidR="00000000" w:rsidRPr="00000000">
              <w:rPr>
                <w:rtl w:val="0"/>
              </w:rPr>
              <w:t xml:space="preserve">    output logic       ped_walk,</w:t>
            </w:r>
          </w:p>
          <w:p w:rsidR="00000000" w:rsidDel="00000000" w:rsidP="00000000" w:rsidRDefault="00000000" w:rsidRPr="00000000" w14:paraId="000001C8">
            <w:pPr>
              <w:rPr/>
            </w:pPr>
            <w:r w:rsidDel="00000000" w:rsidR="00000000" w:rsidRPr="00000000">
              <w:rPr>
                <w:rtl w:val="0"/>
              </w:rPr>
              <w:t xml:space="preserve">    output logic       emergency_active</w:t>
            </w:r>
            <w:ins w:author="Hamna Amir" w:id="4" w:date="2025-08-29T20:05:46Z">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 TODO: Define states and implement FSM</w:t>
            </w:r>
          </w:p>
          <w:p w:rsidR="00000000" w:rsidDel="00000000" w:rsidP="00000000" w:rsidRDefault="00000000" w:rsidRPr="00000000" w14:paraId="000001CC">
            <w:pPr>
              <w:rPr/>
            </w:pPr>
            <w:r w:rsidDel="00000000" w:rsidR="00000000" w:rsidRPr="00000000">
              <w:rPr>
                <w:rtl w:val="0"/>
              </w:rPr>
              <w:t xml:space="preserve">    // Consider: How to handle competing requests?</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endmodule</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d5sr8yra5ok7" w:id="53"/>
      <w:bookmarkEnd w:id="53"/>
      <w:r w:rsidDel="00000000" w:rsidR="00000000" w:rsidRPr="00000000">
        <w:rPr>
          <w:b w:val="1"/>
          <w:color w:val="000000"/>
          <w:sz w:val="26"/>
          <w:szCs w:val="26"/>
          <w:rtl w:val="0"/>
        </w:rPr>
        <w:t xml:space="preserve">6.3 Lab 4B: Vending Machine Controller</w:t>
      </w:r>
    </w:p>
    <w:p w:rsidR="00000000" w:rsidDel="00000000" w:rsidP="00000000" w:rsidRDefault="00000000" w:rsidRPr="00000000" w14:paraId="000001D1">
      <w:pPr>
        <w:pStyle w:val="Heading4"/>
        <w:keepNext w:val="0"/>
        <w:keepLines w:val="0"/>
        <w:spacing w:after="40" w:before="240" w:lineRule="auto"/>
        <w:rPr>
          <w:b w:val="1"/>
          <w:color w:val="000000"/>
          <w:sz w:val="22"/>
          <w:szCs w:val="22"/>
        </w:rPr>
      </w:pPr>
      <w:bookmarkStart w:colFirst="0" w:colLast="0" w:name="_i0269bhmt78o" w:id="54"/>
      <w:bookmarkEnd w:id="54"/>
      <w:r w:rsidDel="00000000" w:rsidR="00000000" w:rsidRPr="00000000">
        <w:rPr>
          <w:b w:val="1"/>
          <w:color w:val="000000"/>
          <w:sz w:val="22"/>
          <w:szCs w:val="22"/>
          <w:rtl w:val="0"/>
        </w:rPr>
        <w:t xml:space="preserve">Specification</w:t>
      </w:r>
    </w:p>
    <w:p w:rsidR="00000000" w:rsidDel="00000000" w:rsidP="00000000" w:rsidRDefault="00000000" w:rsidRPr="00000000" w14:paraId="000001D2">
      <w:pPr>
        <w:numPr>
          <w:ilvl w:val="0"/>
          <w:numId w:val="18"/>
        </w:numPr>
        <w:spacing w:after="0" w:afterAutospacing="0" w:before="240" w:lineRule="auto"/>
        <w:ind w:left="720" w:hanging="360"/>
      </w:pPr>
      <w:r w:rsidDel="00000000" w:rsidR="00000000" w:rsidRPr="00000000">
        <w:rPr>
          <w:rtl w:val="0"/>
        </w:rPr>
        <w:t xml:space="preserve">Accepts 5, 10, 25 cent coins</w:t>
      </w:r>
    </w:p>
    <w:p w:rsidR="00000000" w:rsidDel="00000000" w:rsidP="00000000" w:rsidRDefault="00000000" w:rsidRPr="00000000" w14:paraId="000001D3">
      <w:pPr>
        <w:numPr>
          <w:ilvl w:val="0"/>
          <w:numId w:val="18"/>
        </w:numPr>
        <w:spacing w:after="0" w:afterAutospacing="0" w:before="0" w:beforeAutospacing="0" w:lineRule="auto"/>
        <w:ind w:left="720" w:hanging="360"/>
      </w:pPr>
      <w:r w:rsidDel="00000000" w:rsidR="00000000" w:rsidRPr="00000000">
        <w:rPr>
          <w:rtl w:val="0"/>
        </w:rPr>
        <w:t xml:space="preserve">Dispenses 30-cent item</w:t>
      </w:r>
    </w:p>
    <w:p w:rsidR="00000000" w:rsidDel="00000000" w:rsidP="00000000" w:rsidRDefault="00000000" w:rsidRPr="00000000" w14:paraId="000001D4">
      <w:pPr>
        <w:numPr>
          <w:ilvl w:val="0"/>
          <w:numId w:val="18"/>
        </w:numPr>
        <w:spacing w:after="0" w:afterAutospacing="0" w:before="0" w:beforeAutospacing="0" w:lineRule="auto"/>
        <w:ind w:left="720" w:hanging="360"/>
      </w:pPr>
      <w:r w:rsidDel="00000000" w:rsidR="00000000" w:rsidRPr="00000000">
        <w:rPr>
          <w:rtl w:val="0"/>
        </w:rPr>
        <w:t xml:space="preserve">Provides correct change</w:t>
      </w:r>
    </w:p>
    <w:p w:rsidR="00000000" w:rsidDel="00000000" w:rsidP="00000000" w:rsidRDefault="00000000" w:rsidRPr="00000000" w14:paraId="000001D5">
      <w:pPr>
        <w:numPr>
          <w:ilvl w:val="0"/>
          <w:numId w:val="18"/>
        </w:numPr>
        <w:spacing w:after="0" w:afterAutospacing="0" w:before="0" w:beforeAutospacing="0" w:lineRule="auto"/>
        <w:ind w:left="720" w:hanging="360"/>
      </w:pPr>
      <w:r w:rsidDel="00000000" w:rsidR="00000000" w:rsidRPr="00000000">
        <w:rPr>
          <w:rtl w:val="0"/>
        </w:rPr>
        <w:t xml:space="preserve">Handles coin return request</w:t>
      </w:r>
    </w:p>
    <w:p w:rsidR="00000000" w:rsidDel="00000000" w:rsidP="00000000" w:rsidRDefault="00000000" w:rsidRPr="00000000" w14:paraId="000001D6">
      <w:pPr>
        <w:numPr>
          <w:ilvl w:val="0"/>
          <w:numId w:val="18"/>
        </w:numPr>
        <w:spacing w:after="240" w:before="0" w:beforeAutospacing="0" w:lineRule="auto"/>
        <w:ind w:left="720" w:hanging="360"/>
      </w:pPr>
      <w:r w:rsidDel="00000000" w:rsidR="00000000" w:rsidRPr="00000000">
        <w:rPr>
          <w:rtl w:val="0"/>
        </w:rPr>
        <w:t xml:space="preserve">LED display for current amount</w:t>
      </w:r>
    </w:p>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2sae5lohkz5g" w:id="55"/>
      <w:bookmarkEnd w:id="55"/>
      <w:r w:rsidDel="00000000" w:rsidR="00000000" w:rsidRPr="00000000">
        <w:rPr>
          <w:b w:val="1"/>
          <w:color w:val="000000"/>
          <w:sz w:val="22"/>
          <w:szCs w:val="22"/>
          <w:rtl w:val="0"/>
        </w:rPr>
        <w:t xml:space="preserve">Design Methodology</w:t>
      </w:r>
    </w:p>
    <w:p w:rsidR="00000000" w:rsidDel="00000000" w:rsidP="00000000" w:rsidRDefault="00000000" w:rsidRPr="00000000" w14:paraId="000001D8">
      <w:pPr>
        <w:numPr>
          <w:ilvl w:val="0"/>
          <w:numId w:val="3"/>
        </w:numPr>
        <w:spacing w:after="0" w:afterAutospacing="0" w:before="240" w:lineRule="auto"/>
        <w:ind w:left="720" w:hanging="360"/>
      </w:pPr>
      <w:r w:rsidDel="00000000" w:rsidR="00000000" w:rsidRPr="00000000">
        <w:rPr>
          <w:b w:val="1"/>
          <w:rtl w:val="0"/>
        </w:rPr>
        <w:t xml:space="preserve">List all possible states</w:t>
      </w:r>
      <w:r w:rsidDel="00000000" w:rsidR="00000000" w:rsidRPr="00000000">
        <w:rPr>
          <w:rtl w:val="0"/>
        </w:rPr>
        <w:t xml:space="preserve"> based on money inserted (0¢, 5¢, 10¢, 15¢, 20¢, 25¢, 30¢+)</w:t>
      </w:r>
    </w:p>
    <w:p w:rsidR="00000000" w:rsidDel="00000000" w:rsidP="00000000" w:rsidRDefault="00000000" w:rsidRPr="00000000" w14:paraId="000001D9">
      <w:pPr>
        <w:numPr>
          <w:ilvl w:val="0"/>
          <w:numId w:val="3"/>
        </w:numPr>
        <w:spacing w:after="0" w:afterAutospacing="0" w:before="0" w:beforeAutospacing="0" w:lineRule="auto"/>
        <w:ind w:left="720" w:hanging="360"/>
      </w:pPr>
      <w:r w:rsidDel="00000000" w:rsidR="00000000" w:rsidRPr="00000000">
        <w:rPr>
          <w:b w:val="1"/>
          <w:rtl w:val="0"/>
        </w:rPr>
        <w:t xml:space="preserve">Draw state transitions</w:t>
      </w:r>
      <w:r w:rsidDel="00000000" w:rsidR="00000000" w:rsidRPr="00000000">
        <w:rPr>
          <w:rtl w:val="0"/>
        </w:rPr>
        <w:t xml:space="preserve"> for each coin input</w:t>
      </w:r>
    </w:p>
    <w:p w:rsidR="00000000" w:rsidDel="00000000" w:rsidP="00000000" w:rsidRDefault="00000000" w:rsidRPr="00000000" w14:paraId="000001DA">
      <w:pPr>
        <w:numPr>
          <w:ilvl w:val="0"/>
          <w:numId w:val="3"/>
        </w:numPr>
        <w:spacing w:after="0" w:afterAutospacing="0" w:before="0" w:beforeAutospacing="0" w:lineRule="auto"/>
        <w:ind w:left="720" w:hanging="360"/>
      </w:pPr>
      <w:r w:rsidDel="00000000" w:rsidR="00000000" w:rsidRPr="00000000">
        <w:rPr>
          <w:b w:val="1"/>
          <w:rtl w:val="0"/>
        </w:rPr>
        <w:t xml:space="preserve">Plan change-making logic</w:t>
      </w:r>
      <w:r w:rsidDel="00000000" w:rsidR="00000000" w:rsidRPr="00000000">
        <w:rPr>
          <w:rtl w:val="0"/>
        </w:rPr>
        <w:t xml:space="preserve"> (what coins to return?)</w:t>
      </w:r>
    </w:p>
    <w:p w:rsidR="00000000" w:rsidDel="00000000" w:rsidP="00000000" w:rsidRDefault="00000000" w:rsidRPr="00000000" w14:paraId="000001DB">
      <w:pPr>
        <w:numPr>
          <w:ilvl w:val="0"/>
          <w:numId w:val="3"/>
        </w:numPr>
        <w:spacing w:after="240" w:before="0" w:beforeAutospacing="0" w:lineRule="auto"/>
        <w:ind w:left="720" w:hanging="360"/>
      </w:pPr>
      <w:r w:rsidDel="00000000" w:rsidR="00000000" w:rsidRPr="00000000">
        <w:rPr>
          <w:b w:val="1"/>
          <w:rtl w:val="0"/>
        </w:rPr>
        <w:t xml:space="preserve">Handle error conditions</w:t>
      </w:r>
      <w:r w:rsidDel="00000000" w:rsidR="00000000" w:rsidRPr="00000000">
        <w:rPr>
          <w:rtl w:val="0"/>
        </w:rPr>
        <w:t xml:space="preserve"> (coin jam, exact change only)</w:t>
      </w:r>
    </w:p>
    <w:p w:rsidR="00000000" w:rsidDel="00000000" w:rsidP="00000000" w:rsidRDefault="00000000" w:rsidRPr="00000000" w14:paraId="000001DC">
      <w:pPr>
        <w:pStyle w:val="Heading4"/>
        <w:keepNext w:val="0"/>
        <w:keepLines w:val="0"/>
        <w:spacing w:after="40" w:before="240" w:lineRule="auto"/>
        <w:rPr/>
      </w:pPr>
      <w:bookmarkStart w:colFirst="0" w:colLast="0" w:name="_vbjfilss0s" w:id="56"/>
      <w:bookmarkEnd w:id="56"/>
      <w:r w:rsidDel="00000000" w:rsidR="00000000" w:rsidRPr="00000000">
        <w:rPr>
          <w:b w:val="1"/>
          <w:color w:val="000000"/>
          <w:sz w:val="22"/>
          <w:szCs w:val="22"/>
          <w:rtl w:val="0"/>
        </w:rPr>
        <w:t xml:space="preserve">Code Framework</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module vending_machine (</w:t>
            </w:r>
          </w:p>
          <w:p w:rsidR="00000000" w:rsidDel="00000000" w:rsidP="00000000" w:rsidRDefault="00000000" w:rsidRPr="00000000" w14:paraId="000001DE">
            <w:pPr>
              <w:rPr/>
            </w:pPr>
            <w:r w:rsidDel="00000000" w:rsidR="00000000" w:rsidRPr="00000000">
              <w:rPr>
                <w:rtl w:val="0"/>
              </w:rPr>
              <w:t xml:space="preserve">    input  logic       clk,</w:t>
            </w:r>
          </w:p>
          <w:p w:rsidR="00000000" w:rsidDel="00000000" w:rsidP="00000000" w:rsidRDefault="00000000" w:rsidRPr="00000000" w14:paraId="000001DF">
            <w:pPr>
              <w:rPr/>
            </w:pPr>
            <w:r w:rsidDel="00000000" w:rsidR="00000000" w:rsidRPr="00000000">
              <w:rPr>
                <w:rtl w:val="0"/>
              </w:rPr>
              <w:t xml:space="preserve">    input  logic       rst_n,</w:t>
            </w:r>
          </w:p>
          <w:p w:rsidR="00000000" w:rsidDel="00000000" w:rsidP="00000000" w:rsidRDefault="00000000" w:rsidRPr="00000000" w14:paraId="000001E0">
            <w:pPr>
              <w:rPr/>
            </w:pPr>
            <w:r w:rsidDel="00000000" w:rsidR="00000000" w:rsidRPr="00000000">
              <w:rPr>
                <w:rtl w:val="0"/>
              </w:rPr>
              <w:t xml:space="preserve">    input  logic       coin_5,      // 5-cent coin inserted</w:t>
            </w:r>
          </w:p>
          <w:p w:rsidR="00000000" w:rsidDel="00000000" w:rsidP="00000000" w:rsidRDefault="00000000" w:rsidRPr="00000000" w14:paraId="000001E1">
            <w:pPr>
              <w:rPr/>
            </w:pPr>
            <w:r w:rsidDel="00000000" w:rsidR="00000000" w:rsidRPr="00000000">
              <w:rPr>
                <w:rtl w:val="0"/>
              </w:rPr>
              <w:t xml:space="preserve">    input  logic       coin_10,     // 10-cent coin inserted</w:t>
            </w:r>
          </w:p>
          <w:p w:rsidR="00000000" w:rsidDel="00000000" w:rsidP="00000000" w:rsidRDefault="00000000" w:rsidRPr="00000000" w14:paraId="000001E2">
            <w:pPr>
              <w:rPr/>
            </w:pPr>
            <w:r w:rsidDel="00000000" w:rsidR="00000000" w:rsidRPr="00000000">
              <w:rPr>
                <w:rtl w:val="0"/>
              </w:rPr>
              <w:t xml:space="preserve">    input  logic       coin_25,     // 25-cent coin inserted</w:t>
            </w:r>
          </w:p>
          <w:p w:rsidR="00000000" w:rsidDel="00000000" w:rsidP="00000000" w:rsidRDefault="00000000" w:rsidRPr="00000000" w14:paraId="000001E3">
            <w:pPr>
              <w:rPr/>
            </w:pPr>
            <w:r w:rsidDel="00000000" w:rsidR="00000000" w:rsidRPr="00000000">
              <w:rPr>
                <w:rtl w:val="0"/>
              </w:rPr>
              <w:t xml:space="preserve">    input  logic       coin_return,</w:t>
            </w:r>
          </w:p>
          <w:p w:rsidR="00000000" w:rsidDel="00000000" w:rsidP="00000000" w:rsidRDefault="00000000" w:rsidRPr="00000000" w14:paraId="000001E4">
            <w:pPr>
              <w:rPr/>
            </w:pPr>
            <w:r w:rsidDel="00000000" w:rsidR="00000000" w:rsidRPr="00000000">
              <w:rPr>
                <w:rtl w:val="0"/>
              </w:rPr>
              <w:t xml:space="preserve">    output logic       dispense_item,</w:t>
            </w:r>
          </w:p>
          <w:p w:rsidR="00000000" w:rsidDel="00000000" w:rsidP="00000000" w:rsidRDefault="00000000" w:rsidRPr="00000000" w14:paraId="000001E5">
            <w:pPr>
              <w:rPr/>
            </w:pPr>
            <w:r w:rsidDel="00000000" w:rsidR="00000000" w:rsidRPr="00000000">
              <w:rPr>
                <w:rtl w:val="0"/>
              </w:rPr>
              <w:t xml:space="preserve">    output logic       return_5,    // Return 5-cent</w:t>
            </w:r>
          </w:p>
          <w:p w:rsidR="00000000" w:rsidDel="00000000" w:rsidP="00000000" w:rsidRDefault="00000000" w:rsidRPr="00000000" w14:paraId="000001E6">
            <w:pPr>
              <w:rPr/>
            </w:pPr>
            <w:r w:rsidDel="00000000" w:rsidR="00000000" w:rsidRPr="00000000">
              <w:rPr>
                <w:rtl w:val="0"/>
              </w:rPr>
              <w:t xml:space="preserve">    output logic       return_10,   // Return 10-cent</w:t>
            </w:r>
          </w:p>
          <w:p w:rsidR="00000000" w:rsidDel="00000000" w:rsidP="00000000" w:rsidRDefault="00000000" w:rsidRPr="00000000" w14:paraId="000001E7">
            <w:pPr>
              <w:rPr/>
            </w:pPr>
            <w:r w:rsidDel="00000000" w:rsidR="00000000" w:rsidRPr="00000000">
              <w:rPr>
                <w:rtl w:val="0"/>
              </w:rPr>
              <w:t xml:space="preserve">    output logic       return_25,   // Return 25-cent</w:t>
            </w:r>
          </w:p>
          <w:p w:rsidR="00000000" w:rsidDel="00000000" w:rsidP="00000000" w:rsidRDefault="00000000" w:rsidRPr="00000000" w14:paraId="000001E8">
            <w:pPr>
              <w:rPr/>
            </w:pPr>
            <w:r w:rsidDel="00000000" w:rsidR="00000000" w:rsidRPr="00000000">
              <w:rPr>
                <w:rtl w:val="0"/>
              </w:rPr>
              <w:t xml:space="preserve">    output logic [5:0] amount_display</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TODO: Implement vending machine FSM</w:t>
            </w:r>
          </w:p>
          <w:p w:rsidR="00000000" w:rsidDel="00000000" w:rsidP="00000000" w:rsidRDefault="00000000" w:rsidRPr="00000000" w14:paraId="000001EC">
            <w:pPr>
              <w:rPr/>
            </w:pPr>
            <w:r w:rsidDel="00000000" w:rsidR="00000000" w:rsidRPr="00000000">
              <w:rPr>
                <w:rtl w:val="0"/>
              </w:rPr>
              <w:t xml:space="preserve">    // Consider: Coin input synchronization and debouncing</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endmodule</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2"/>
        <w:keepNext w:val="0"/>
        <w:keepLines w:val="0"/>
        <w:spacing w:after="80" w:lineRule="auto"/>
        <w:rPr>
          <w:b w:val="1"/>
          <w:sz w:val="34"/>
          <w:szCs w:val="34"/>
        </w:rPr>
      </w:pPr>
      <w:bookmarkStart w:colFirst="0" w:colLast="0" w:name="_vd9x3e3p1uop" w:id="57"/>
      <w:bookmarkEnd w:id="57"/>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keepNext w:val="0"/>
        <w:keepLines w:val="0"/>
        <w:spacing w:after="80" w:lineRule="auto"/>
        <w:rPr>
          <w:b w:val="1"/>
          <w:sz w:val="34"/>
          <w:szCs w:val="34"/>
        </w:rPr>
      </w:pPr>
      <w:bookmarkStart w:colFirst="0" w:colLast="0" w:name="_tok9hc4y2cz2" w:id="58"/>
      <w:bookmarkEnd w:id="58"/>
      <w:r w:rsidDel="00000000" w:rsidR="00000000" w:rsidRPr="00000000">
        <w:rPr>
          <w:b w:val="1"/>
          <w:sz w:val="34"/>
          <w:szCs w:val="34"/>
          <w:rtl w:val="0"/>
        </w:rPr>
        <w:t xml:space="preserve">7. Lab 5: Counters and Timers</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89mmexqteqyr" w:id="59"/>
      <w:bookmarkEnd w:id="59"/>
      <w:r w:rsidDel="00000000" w:rsidR="00000000" w:rsidRPr="00000000">
        <w:rPr>
          <w:b w:val="1"/>
          <w:color w:val="000000"/>
          <w:sz w:val="26"/>
          <w:szCs w:val="26"/>
          <w:rtl w:val="0"/>
        </w:rPr>
        <w:t xml:space="preserve">7.1 Lab 5A: Multi-Mode Timer</w:t>
      </w:r>
    </w:p>
    <w:p w:rsidR="00000000" w:rsidDel="00000000" w:rsidP="00000000" w:rsidRDefault="00000000" w:rsidRPr="00000000" w14:paraId="000001F3">
      <w:pPr>
        <w:pStyle w:val="Heading4"/>
        <w:keepNext w:val="0"/>
        <w:keepLines w:val="0"/>
        <w:spacing w:after="40" w:before="240" w:lineRule="auto"/>
        <w:rPr>
          <w:b w:val="1"/>
          <w:color w:val="000000"/>
          <w:sz w:val="22"/>
          <w:szCs w:val="22"/>
        </w:rPr>
      </w:pPr>
      <w:bookmarkStart w:colFirst="0" w:colLast="0" w:name="_owqkql8v9itz" w:id="60"/>
      <w:bookmarkEnd w:id="60"/>
      <w:r w:rsidDel="00000000" w:rsidR="00000000" w:rsidRPr="00000000">
        <w:rPr>
          <w:b w:val="1"/>
          <w:color w:val="000000"/>
          <w:sz w:val="22"/>
          <w:szCs w:val="22"/>
          <w:rtl w:val="0"/>
        </w:rPr>
        <w:t xml:space="preserve">Specification</w:t>
      </w:r>
    </w:p>
    <w:p w:rsidR="00000000" w:rsidDel="00000000" w:rsidP="00000000" w:rsidRDefault="00000000" w:rsidRPr="00000000" w14:paraId="000001F4">
      <w:pPr>
        <w:numPr>
          <w:ilvl w:val="0"/>
          <w:numId w:val="28"/>
        </w:numPr>
        <w:spacing w:after="0" w:afterAutospacing="0" w:before="240" w:lineRule="auto"/>
        <w:ind w:left="720" w:hanging="360"/>
      </w:pPr>
      <w:r w:rsidDel="00000000" w:rsidR="00000000" w:rsidRPr="00000000">
        <w:rPr>
          <w:rtl w:val="0"/>
        </w:rPr>
        <w:t xml:space="preserve">32-bit programmable timer with multiple modes:</w:t>
      </w:r>
    </w:p>
    <w:p w:rsidR="00000000" w:rsidDel="00000000" w:rsidP="00000000" w:rsidRDefault="00000000" w:rsidRPr="00000000" w14:paraId="000001F5">
      <w:pPr>
        <w:numPr>
          <w:ilvl w:val="1"/>
          <w:numId w:val="28"/>
        </w:numPr>
        <w:spacing w:after="0" w:afterAutospacing="0" w:before="0" w:beforeAutospacing="0" w:lineRule="auto"/>
        <w:ind w:left="1440" w:hanging="360"/>
      </w:pPr>
      <w:r w:rsidDel="00000000" w:rsidR="00000000" w:rsidRPr="00000000">
        <w:rPr>
          <w:rtl w:val="0"/>
        </w:rPr>
        <w:t xml:space="preserve">One-shot: Count down once and stop</w:t>
      </w:r>
    </w:p>
    <w:p w:rsidR="00000000" w:rsidDel="00000000" w:rsidP="00000000" w:rsidRDefault="00000000" w:rsidRPr="00000000" w14:paraId="000001F6">
      <w:pPr>
        <w:numPr>
          <w:ilvl w:val="1"/>
          <w:numId w:val="28"/>
        </w:numPr>
        <w:spacing w:after="0" w:afterAutospacing="0" w:before="0" w:beforeAutospacing="0" w:lineRule="auto"/>
        <w:ind w:left="1440" w:hanging="360"/>
      </w:pPr>
      <w:r w:rsidDel="00000000" w:rsidR="00000000" w:rsidRPr="00000000">
        <w:rPr>
          <w:rtl w:val="0"/>
        </w:rPr>
        <w:t xml:space="preserve">Periodic: Reload and restart automatically</w:t>
      </w:r>
    </w:p>
    <w:p w:rsidR="00000000" w:rsidDel="00000000" w:rsidP="00000000" w:rsidRDefault="00000000" w:rsidRPr="00000000" w14:paraId="000001F7">
      <w:pPr>
        <w:numPr>
          <w:ilvl w:val="1"/>
          <w:numId w:val="28"/>
        </w:numPr>
        <w:spacing w:after="0" w:afterAutospacing="0" w:before="0" w:beforeAutospacing="0" w:lineRule="auto"/>
        <w:ind w:left="1440" w:hanging="360"/>
      </w:pPr>
      <w:r w:rsidDel="00000000" w:rsidR="00000000" w:rsidRPr="00000000">
        <w:rPr>
          <w:rtl w:val="0"/>
        </w:rPr>
        <w:t xml:space="preserve">PWM: Generate PWM with programmable duty cycle</w:t>
      </w:r>
    </w:p>
    <w:p w:rsidR="00000000" w:rsidDel="00000000" w:rsidP="00000000" w:rsidRDefault="00000000" w:rsidRPr="00000000" w14:paraId="000001F8">
      <w:pPr>
        <w:numPr>
          <w:ilvl w:val="0"/>
          <w:numId w:val="28"/>
        </w:numPr>
        <w:spacing w:after="0" w:afterAutospacing="0" w:before="0" w:beforeAutospacing="0" w:lineRule="auto"/>
        <w:ind w:left="720" w:hanging="360"/>
      </w:pPr>
      <w:r w:rsidDel="00000000" w:rsidR="00000000" w:rsidRPr="00000000">
        <w:rPr>
          <w:rtl w:val="0"/>
        </w:rPr>
        <w:t xml:space="preserve">1 MHz input clock, programmable prescaler</w:t>
      </w:r>
    </w:p>
    <w:p w:rsidR="00000000" w:rsidDel="00000000" w:rsidP="00000000" w:rsidRDefault="00000000" w:rsidRPr="00000000" w14:paraId="000001F9">
      <w:pPr>
        <w:numPr>
          <w:ilvl w:val="0"/>
          <w:numId w:val="28"/>
        </w:numPr>
        <w:spacing w:after="240" w:before="0" w:beforeAutospacing="0" w:lineRule="auto"/>
        <w:ind w:left="720" w:hanging="360"/>
      </w:pPr>
      <w:r w:rsidDel="00000000" w:rsidR="00000000" w:rsidRPr="00000000">
        <w:rPr>
          <w:rtl w:val="0"/>
        </w:rPr>
        <w:t xml:space="preserve">Interrupt generation capability</w:t>
      </w:r>
    </w:p>
    <w:p w:rsidR="00000000" w:rsidDel="00000000" w:rsidP="00000000" w:rsidRDefault="00000000" w:rsidRPr="00000000" w14:paraId="000001FA">
      <w:pPr>
        <w:pStyle w:val="Heading4"/>
        <w:keepNext w:val="0"/>
        <w:keepLines w:val="0"/>
        <w:spacing w:after="40" w:before="240" w:lineRule="auto"/>
        <w:rPr>
          <w:b w:val="1"/>
          <w:color w:val="000000"/>
          <w:sz w:val="22"/>
          <w:szCs w:val="22"/>
        </w:rPr>
      </w:pPr>
      <w:bookmarkStart w:colFirst="0" w:colLast="0" w:name="_az97yipivznx" w:id="61"/>
      <w:bookmarkEnd w:id="61"/>
      <w:r w:rsidDel="00000000" w:rsidR="00000000" w:rsidRPr="00000000">
        <w:rPr>
          <w:b w:val="1"/>
          <w:color w:val="000000"/>
          <w:sz w:val="22"/>
          <w:szCs w:val="22"/>
          <w:rtl w:val="0"/>
        </w:rPr>
        <w:t xml:space="preserve">Design Approach</w:t>
      </w:r>
    </w:p>
    <w:p w:rsidR="00000000" w:rsidDel="00000000" w:rsidP="00000000" w:rsidRDefault="00000000" w:rsidRPr="00000000" w14:paraId="000001FB">
      <w:pPr>
        <w:numPr>
          <w:ilvl w:val="0"/>
          <w:numId w:val="16"/>
        </w:numPr>
        <w:spacing w:after="0" w:afterAutospacing="0" w:before="240" w:lineRule="auto"/>
        <w:ind w:left="720" w:hanging="360"/>
      </w:pPr>
      <w:r w:rsidDel="00000000" w:rsidR="00000000" w:rsidRPr="00000000">
        <w:rPr>
          <w:b w:val="1"/>
          <w:rtl w:val="0"/>
        </w:rPr>
        <w:t xml:space="preserve">Design prescaler</w:t>
      </w:r>
      <w:r w:rsidDel="00000000" w:rsidR="00000000" w:rsidRPr="00000000">
        <w:rPr>
          <w:rtl w:val="0"/>
        </w:rPr>
        <w:t xml:space="preserve"> for clock division</w:t>
      </w:r>
    </w:p>
    <w:p w:rsidR="00000000" w:rsidDel="00000000" w:rsidP="00000000" w:rsidRDefault="00000000" w:rsidRPr="00000000" w14:paraId="000001FC">
      <w:pPr>
        <w:numPr>
          <w:ilvl w:val="0"/>
          <w:numId w:val="16"/>
        </w:numPr>
        <w:spacing w:after="0" w:afterAutospacing="0" w:before="0" w:beforeAutospacing="0" w:lineRule="auto"/>
        <w:ind w:left="720" w:hanging="360"/>
      </w:pPr>
      <w:r w:rsidDel="00000000" w:rsidR="00000000" w:rsidRPr="00000000">
        <w:rPr>
          <w:b w:val="1"/>
          <w:rtl w:val="0"/>
        </w:rPr>
        <w:t xml:space="preserve">Plan mode control logic</w:t>
      </w:r>
    </w:p>
    <w:p w:rsidR="00000000" w:rsidDel="00000000" w:rsidP="00000000" w:rsidRDefault="00000000" w:rsidRPr="00000000" w14:paraId="000001FD">
      <w:pPr>
        <w:numPr>
          <w:ilvl w:val="0"/>
          <w:numId w:val="16"/>
        </w:numPr>
        <w:spacing w:after="0" w:afterAutospacing="0" w:before="0" w:beforeAutospacing="0" w:lineRule="auto"/>
        <w:ind w:left="720" w:hanging="360"/>
      </w:pPr>
      <w:r w:rsidDel="00000000" w:rsidR="00000000" w:rsidRPr="00000000">
        <w:rPr>
          <w:b w:val="1"/>
          <w:rtl w:val="0"/>
        </w:rPr>
        <w:t xml:space="preserve">Design reload mechanism</w:t>
      </w:r>
    </w:p>
    <w:p w:rsidR="00000000" w:rsidDel="00000000" w:rsidP="00000000" w:rsidRDefault="00000000" w:rsidRPr="00000000" w14:paraId="000001FE">
      <w:pPr>
        <w:numPr>
          <w:ilvl w:val="0"/>
          <w:numId w:val="16"/>
        </w:numPr>
        <w:spacing w:after="240" w:before="0" w:beforeAutospacing="0" w:lineRule="auto"/>
        <w:ind w:left="720" w:hanging="360"/>
      </w:pPr>
      <w:r w:rsidDel="00000000" w:rsidR="00000000" w:rsidRPr="00000000">
        <w:rPr>
          <w:b w:val="1"/>
          <w:rtl w:val="0"/>
        </w:rPr>
        <w:t xml:space="preserve">PWM duty cycle calculation</w:t>
      </w:r>
    </w:p>
    <w:p w:rsidR="00000000" w:rsidDel="00000000" w:rsidP="00000000" w:rsidRDefault="00000000" w:rsidRPr="00000000" w14:paraId="000001FF">
      <w:pPr>
        <w:pStyle w:val="Heading4"/>
        <w:keepNext w:val="0"/>
        <w:keepLines w:val="0"/>
        <w:spacing w:after="40" w:before="240" w:lineRule="auto"/>
        <w:rPr/>
      </w:pPr>
      <w:bookmarkStart w:colFirst="0" w:colLast="0" w:name="_ir67gejy2eld" w:id="62"/>
      <w:bookmarkEnd w:id="62"/>
      <w:r w:rsidDel="00000000" w:rsidR="00000000" w:rsidRPr="00000000">
        <w:rPr>
          <w:b w:val="1"/>
          <w:color w:val="000000"/>
          <w:sz w:val="22"/>
          <w:szCs w:val="22"/>
          <w:rtl w:val="0"/>
        </w:rPr>
        <w:t xml:space="preserve">Code Framework</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module multi_mode_timer (</w:t>
            </w:r>
          </w:p>
          <w:p w:rsidR="00000000" w:rsidDel="00000000" w:rsidP="00000000" w:rsidRDefault="00000000" w:rsidRPr="00000000" w14:paraId="00000201">
            <w:pPr>
              <w:rPr/>
            </w:pPr>
            <w:r w:rsidDel="00000000" w:rsidR="00000000" w:rsidRPr="00000000">
              <w:rPr>
                <w:rtl w:val="0"/>
              </w:rPr>
              <w:t xml:space="preserve">    input  logic        clk,         // 1 MHz</w:t>
            </w:r>
          </w:p>
          <w:p w:rsidR="00000000" w:rsidDel="00000000" w:rsidP="00000000" w:rsidRDefault="00000000" w:rsidRPr="00000000" w14:paraId="00000202">
            <w:pPr>
              <w:rPr/>
            </w:pPr>
            <w:r w:rsidDel="00000000" w:rsidR="00000000" w:rsidRPr="00000000">
              <w:rPr>
                <w:rtl w:val="0"/>
              </w:rPr>
              <w:t xml:space="preserve">    input  logic        rst_n,</w:t>
            </w:r>
          </w:p>
          <w:p w:rsidR="00000000" w:rsidDel="00000000" w:rsidP="00000000" w:rsidRDefault="00000000" w:rsidRPr="00000000" w14:paraId="00000203">
            <w:pPr>
              <w:rPr/>
            </w:pPr>
            <w:r w:rsidDel="00000000" w:rsidR="00000000" w:rsidRPr="00000000">
              <w:rPr>
                <w:rtl w:val="0"/>
              </w:rPr>
              <w:t xml:space="preserve">    input  logic [1:0]  mode,        // 00=off, 01=one-shot, 10=periodic, 11=PWM</w:t>
            </w:r>
          </w:p>
          <w:p w:rsidR="00000000" w:rsidDel="00000000" w:rsidP="00000000" w:rsidRDefault="00000000" w:rsidRPr="00000000" w14:paraId="00000204">
            <w:pPr>
              <w:rPr/>
            </w:pPr>
            <w:r w:rsidDel="00000000" w:rsidR="00000000" w:rsidRPr="00000000">
              <w:rPr>
                <w:rtl w:val="0"/>
              </w:rPr>
              <w:t xml:space="preserve">    input  logic [15:0] prescaler,   // Clock divider</w:t>
            </w:r>
          </w:p>
          <w:p w:rsidR="00000000" w:rsidDel="00000000" w:rsidP="00000000" w:rsidRDefault="00000000" w:rsidRPr="00000000" w14:paraId="00000205">
            <w:pPr>
              <w:rPr/>
            </w:pPr>
            <w:r w:rsidDel="00000000" w:rsidR="00000000" w:rsidRPr="00000000">
              <w:rPr>
                <w:rtl w:val="0"/>
              </w:rPr>
              <w:t xml:space="preserve">    input  logic [31:0] reload_val,</w:t>
            </w:r>
          </w:p>
          <w:p w:rsidR="00000000" w:rsidDel="00000000" w:rsidP="00000000" w:rsidRDefault="00000000" w:rsidRPr="00000000" w14:paraId="00000206">
            <w:pPr>
              <w:rPr/>
            </w:pPr>
            <w:r w:rsidDel="00000000" w:rsidR="00000000" w:rsidRPr="00000000">
              <w:rPr>
                <w:rtl w:val="0"/>
              </w:rPr>
              <w:t xml:space="preserve">    input  logic [31:0] compare_val, // For PWM duty cycle</w:t>
            </w:r>
          </w:p>
          <w:p w:rsidR="00000000" w:rsidDel="00000000" w:rsidP="00000000" w:rsidRDefault="00000000" w:rsidRPr="00000000" w14:paraId="00000207">
            <w:pPr>
              <w:rPr/>
            </w:pPr>
            <w:r w:rsidDel="00000000" w:rsidR="00000000" w:rsidRPr="00000000">
              <w:rPr>
                <w:rtl w:val="0"/>
              </w:rPr>
              <w:t xml:space="preserve">    input  logic        start,</w:t>
            </w:r>
          </w:p>
          <w:p w:rsidR="00000000" w:rsidDel="00000000" w:rsidP="00000000" w:rsidRDefault="00000000" w:rsidRPr="00000000" w14:paraId="00000208">
            <w:pPr>
              <w:rPr/>
            </w:pPr>
            <w:r w:rsidDel="00000000" w:rsidR="00000000" w:rsidRPr="00000000">
              <w:rPr>
                <w:rtl w:val="0"/>
              </w:rPr>
              <w:t xml:space="preserve">    output logic        timeout,</w:t>
            </w:r>
          </w:p>
          <w:p w:rsidR="00000000" w:rsidDel="00000000" w:rsidP="00000000" w:rsidRDefault="00000000" w:rsidRPr="00000000" w14:paraId="00000209">
            <w:pPr>
              <w:rPr/>
            </w:pPr>
            <w:r w:rsidDel="00000000" w:rsidR="00000000" w:rsidRPr="00000000">
              <w:rPr>
                <w:rtl w:val="0"/>
              </w:rPr>
              <w:t xml:space="preserve">    output logic        pwm_out,</w:t>
            </w:r>
          </w:p>
          <w:p w:rsidR="00000000" w:rsidDel="00000000" w:rsidP="00000000" w:rsidRDefault="00000000" w:rsidRPr="00000000" w14:paraId="0000020A">
            <w:pPr>
              <w:rPr/>
            </w:pPr>
            <w:r w:rsidDel="00000000" w:rsidR="00000000" w:rsidRPr="00000000">
              <w:rPr>
                <w:rtl w:val="0"/>
              </w:rPr>
              <w:t xml:space="preserve">    output logic [31:0] current_count</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 TODO: Implement timer with all modes</w:t>
            </w:r>
          </w:p>
          <w:p w:rsidR="00000000" w:rsidDel="00000000" w:rsidP="00000000" w:rsidRDefault="00000000" w:rsidRPr="00000000" w14:paraId="0000020E">
            <w:pPr>
              <w:rPr/>
            </w:pPr>
            <w:r w:rsidDel="00000000" w:rsidR="00000000" w:rsidRPr="00000000">
              <w:rPr>
                <w:rtl w:val="0"/>
              </w:rPr>
              <w:t xml:space="preserve">    // Consider: How to handle mode changes during operation?</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endmodule</w:t>
            </w:r>
          </w:p>
        </w:tc>
      </w:tr>
    </w:tbl>
    <w:p w:rsidR="00000000" w:rsidDel="00000000" w:rsidP="00000000" w:rsidRDefault="00000000" w:rsidRPr="00000000" w14:paraId="00000211">
      <w:pPr>
        <w:pStyle w:val="Heading2"/>
        <w:keepNext w:val="0"/>
        <w:keepLines w:val="0"/>
        <w:spacing w:after="80" w:lineRule="auto"/>
        <w:rPr>
          <w:ins w:author="Aleeza Khan" w:id="5" w:date="2025-08-30T10:33:43Z"/>
          <w:b w:val="1"/>
          <w:sz w:val="34"/>
          <w:szCs w:val="34"/>
          <w:rPrChange w:author="Aleeza Khan" w:id="6" w:date="2025-08-30T10:33:43Z">
            <w:rPr/>
          </w:rPrChange>
        </w:rPr>
      </w:pPr>
      <w:ins w:author="Aleeza Khan" w:id="5" w:date="2025-08-30T10:33:43Z">
        <w:bookmarkStart w:colFirst="0" w:colLast="0" w:name="_kf787xbtdq9z" w:id="63"/>
        <w:bookmarkEnd w:id="63"/>
        <w:r w:rsidDel="00000000" w:rsidR="00000000" w:rsidRPr="00000000">
          <w:rPr>
            <w:rtl w:val="0"/>
          </w:rPr>
        </w:r>
      </w:ins>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vcot6s1jhr1s" w:id="64"/>
      <w:bookmarkEnd w:id="64"/>
      <w:r w:rsidDel="00000000" w:rsidR="00000000" w:rsidRPr="00000000">
        <w:br w:type="page"/>
      </w:r>
      <w:r w:rsidDel="00000000" w:rsidR="00000000" w:rsidRPr="00000000">
        <w:rPr>
          <w:rtl w:val="0"/>
        </w:rPr>
      </w:r>
    </w:p>
    <w:p w:rsidR="00000000" w:rsidDel="00000000" w:rsidP="00000000" w:rsidRDefault="00000000" w:rsidRPr="00000000" w14:paraId="00000213">
      <w:pPr>
        <w:pStyle w:val="Heading2"/>
        <w:keepNext w:val="0"/>
        <w:keepLines w:val="0"/>
        <w:spacing w:after="80" w:lineRule="auto"/>
        <w:rPr>
          <w:b w:val="1"/>
          <w:sz w:val="34"/>
          <w:szCs w:val="34"/>
        </w:rPr>
      </w:pPr>
      <w:bookmarkStart w:colFirst="0" w:colLast="0" w:name="_r8x83r6uoj9" w:id="65"/>
      <w:bookmarkEnd w:id="65"/>
      <w:r w:rsidDel="00000000" w:rsidR="00000000" w:rsidRPr="00000000">
        <w:rPr>
          <w:b w:val="1"/>
          <w:sz w:val="34"/>
          <w:szCs w:val="34"/>
          <w:rtl w:val="0"/>
        </w:rPr>
        <w:t xml:space="preserve">8. Lab 6: Memory Interfaces</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ytepe0jfcswz" w:id="66"/>
      <w:bookmarkEnd w:id="66"/>
      <w:r w:rsidDel="00000000" w:rsidR="00000000" w:rsidRPr="00000000">
        <w:rPr>
          <w:b w:val="1"/>
          <w:color w:val="000000"/>
          <w:sz w:val="26"/>
          <w:szCs w:val="26"/>
          <w:rtl w:val="0"/>
        </w:rPr>
        <w:t xml:space="preserve">8.1 Lab 6A: Synchronous SRAM Controller</w:t>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lit4nti7z4g4" w:id="67"/>
      <w:bookmarkEnd w:id="67"/>
      <w:r w:rsidDel="00000000" w:rsidR="00000000" w:rsidRPr="00000000">
        <w:rPr>
          <w:b w:val="1"/>
          <w:color w:val="000000"/>
          <w:sz w:val="22"/>
          <w:szCs w:val="22"/>
          <w:rtl w:val="0"/>
        </w:rPr>
        <w:t xml:space="preserve">Specification</w:t>
      </w:r>
    </w:p>
    <w:p w:rsidR="00000000" w:rsidDel="00000000" w:rsidP="00000000" w:rsidRDefault="00000000" w:rsidRPr="00000000" w14:paraId="00000216">
      <w:pPr>
        <w:numPr>
          <w:ilvl w:val="0"/>
          <w:numId w:val="35"/>
        </w:numPr>
        <w:spacing w:after="0" w:afterAutospacing="0" w:before="240" w:lineRule="auto"/>
        <w:ind w:left="720" w:hanging="360"/>
      </w:pPr>
      <w:r w:rsidDel="00000000" w:rsidR="00000000" w:rsidRPr="00000000">
        <w:rPr>
          <w:rtl w:val="0"/>
        </w:rPr>
        <w:t xml:space="preserve">Interface to 32Kx16 synchronous SRAM</w:t>
      </w:r>
    </w:p>
    <w:p w:rsidR="00000000" w:rsidDel="00000000" w:rsidP="00000000" w:rsidRDefault="00000000" w:rsidRPr="00000000" w14:paraId="00000217">
      <w:pPr>
        <w:numPr>
          <w:ilvl w:val="0"/>
          <w:numId w:val="35"/>
        </w:numPr>
        <w:spacing w:after="0" w:afterAutospacing="0" w:before="0" w:beforeAutospacing="0" w:lineRule="auto"/>
        <w:ind w:left="720" w:hanging="360"/>
      </w:pPr>
      <w:r w:rsidDel="00000000" w:rsidR="00000000" w:rsidRPr="00000000">
        <w:rPr>
          <w:rtl w:val="0"/>
        </w:rPr>
        <w:t xml:space="preserve">Single-cycle read/write operation</w:t>
      </w:r>
    </w:p>
    <w:p w:rsidR="00000000" w:rsidDel="00000000" w:rsidP="00000000" w:rsidRDefault="00000000" w:rsidRPr="00000000" w14:paraId="00000218">
      <w:pPr>
        <w:numPr>
          <w:ilvl w:val="0"/>
          <w:numId w:val="35"/>
        </w:numPr>
        <w:spacing w:after="0" w:afterAutospacing="0" w:before="0" w:beforeAutospacing="0" w:lineRule="auto"/>
        <w:ind w:left="720" w:hanging="360"/>
      </w:pPr>
      <w:r w:rsidDel="00000000" w:rsidR="00000000" w:rsidRPr="00000000">
        <w:rPr>
          <w:rtl w:val="0"/>
        </w:rPr>
        <w:t xml:space="preserve">Address and data buses with proper timing</w:t>
      </w:r>
    </w:p>
    <w:p w:rsidR="00000000" w:rsidDel="00000000" w:rsidP="00000000" w:rsidRDefault="00000000" w:rsidRPr="00000000" w14:paraId="00000219">
      <w:pPr>
        <w:numPr>
          <w:ilvl w:val="0"/>
          <w:numId w:val="35"/>
        </w:numPr>
        <w:spacing w:after="240" w:before="0" w:beforeAutospacing="0" w:lineRule="auto"/>
        <w:ind w:left="720" w:hanging="360"/>
      </w:pPr>
      <w:r w:rsidDel="00000000" w:rsidR="00000000" w:rsidRPr="00000000">
        <w:rPr>
          <w:rtl w:val="0"/>
        </w:rPr>
        <w:t xml:space="preserve">Chip enable and output enable control</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b858zfxr5kt8" w:id="68"/>
      <w:bookmarkEnd w:id="68"/>
      <w:r w:rsidDel="00000000" w:rsidR="00000000" w:rsidRPr="00000000">
        <w:rPr>
          <w:b w:val="1"/>
          <w:color w:val="000000"/>
          <w:sz w:val="22"/>
          <w:szCs w:val="22"/>
          <w:rtl w:val="0"/>
        </w:rPr>
        <w:t xml:space="preserve">Interface Timing Analysis</w:t>
      </w:r>
    </w:p>
    <w:p w:rsidR="00000000" w:rsidDel="00000000" w:rsidP="00000000" w:rsidRDefault="00000000" w:rsidRPr="00000000" w14:paraId="0000021B">
      <w:pPr>
        <w:numPr>
          <w:ilvl w:val="0"/>
          <w:numId w:val="42"/>
        </w:numPr>
        <w:spacing w:after="0" w:afterAutospacing="0" w:before="240" w:lineRule="auto"/>
        <w:ind w:left="720" w:hanging="360"/>
      </w:pPr>
      <w:r w:rsidDel="00000000" w:rsidR="00000000" w:rsidRPr="00000000">
        <w:rPr>
          <w:b w:val="1"/>
          <w:rtl w:val="0"/>
        </w:rPr>
        <w:t xml:space="preserve">Study SRAM datasheet</w:t>
      </w:r>
      <w:r w:rsidDel="00000000" w:rsidR="00000000" w:rsidRPr="00000000">
        <w:rPr>
          <w:rtl w:val="0"/>
        </w:rPr>
        <w:t xml:space="preserve"> timing requirements</w:t>
      </w:r>
    </w:p>
    <w:p w:rsidR="00000000" w:rsidDel="00000000" w:rsidP="00000000" w:rsidRDefault="00000000" w:rsidRPr="00000000" w14:paraId="0000021C">
      <w:pPr>
        <w:numPr>
          <w:ilvl w:val="0"/>
          <w:numId w:val="42"/>
        </w:numPr>
        <w:spacing w:after="0" w:afterAutospacing="0" w:before="0" w:beforeAutospacing="0" w:lineRule="auto"/>
        <w:ind w:left="720" w:hanging="360"/>
      </w:pPr>
      <w:r w:rsidDel="00000000" w:rsidR="00000000" w:rsidRPr="00000000">
        <w:rPr>
          <w:b w:val="1"/>
          <w:rtl w:val="0"/>
        </w:rPr>
        <w:t xml:space="preserve">Draw timing diagrams</w:t>
      </w:r>
      <w:r w:rsidDel="00000000" w:rsidR="00000000" w:rsidRPr="00000000">
        <w:rPr>
          <w:rtl w:val="0"/>
        </w:rPr>
        <w:t xml:space="preserve"> for read and write cycles</w:t>
      </w:r>
    </w:p>
    <w:p w:rsidR="00000000" w:rsidDel="00000000" w:rsidP="00000000" w:rsidRDefault="00000000" w:rsidRPr="00000000" w14:paraId="0000021D">
      <w:pPr>
        <w:numPr>
          <w:ilvl w:val="0"/>
          <w:numId w:val="42"/>
        </w:numPr>
        <w:spacing w:after="0" w:afterAutospacing="0" w:before="0" w:beforeAutospacing="0" w:lineRule="auto"/>
        <w:ind w:left="720" w:hanging="360"/>
      </w:pPr>
      <w:r w:rsidDel="00000000" w:rsidR="00000000" w:rsidRPr="00000000">
        <w:rPr>
          <w:b w:val="1"/>
          <w:rtl w:val="0"/>
        </w:rPr>
        <w:t xml:space="preserve">Calculate setup/hold times</w:t>
      </w:r>
      <w:r w:rsidDel="00000000" w:rsidR="00000000" w:rsidRPr="00000000">
        <w:rPr>
          <w:rtl w:val="0"/>
        </w:rPr>
        <w:t xml:space="preserve"> relative to clock</w:t>
      </w:r>
    </w:p>
    <w:p w:rsidR="00000000" w:rsidDel="00000000" w:rsidP="00000000" w:rsidRDefault="00000000" w:rsidRPr="00000000" w14:paraId="0000021E">
      <w:pPr>
        <w:numPr>
          <w:ilvl w:val="0"/>
          <w:numId w:val="42"/>
        </w:numPr>
        <w:spacing w:after="240" w:before="0" w:beforeAutospacing="0" w:lineRule="auto"/>
        <w:ind w:left="720" w:hanging="360"/>
      </w:pPr>
      <w:r w:rsidDel="00000000" w:rsidR="00000000" w:rsidRPr="00000000">
        <w:rPr>
          <w:b w:val="1"/>
          <w:rtl w:val="0"/>
        </w:rPr>
        <w:t xml:space="preserve">Plan address/data multiplexing</w:t>
      </w:r>
      <w:ins w:author="Anonymous" w:id="7" w:date="2025-08-28T19:35:08Z">
        <w:r w:rsidDel="00000000" w:rsidR="00000000" w:rsidRPr="00000000">
          <w:rPr>
            <w:b w:val="1"/>
            <w:rtl w:val="0"/>
          </w:rPr>
          <w:t xml:space="preserve">,</w:t>
        </w:r>
      </w:ins>
      <w:r w:rsidDel="00000000" w:rsidR="00000000" w:rsidRPr="00000000">
        <w:rPr>
          <w:rtl w:val="0"/>
        </w:rPr>
      </w:r>
    </w:p>
    <w:p w:rsidR="00000000" w:rsidDel="00000000" w:rsidP="00000000" w:rsidRDefault="00000000" w:rsidRPr="00000000" w14:paraId="0000021F">
      <w:pPr>
        <w:pStyle w:val="Heading4"/>
        <w:keepNext w:val="0"/>
        <w:keepLines w:val="0"/>
        <w:spacing w:after="40" w:before="240" w:lineRule="auto"/>
        <w:rPr>
          <w:b w:val="1"/>
          <w:color w:val="000000"/>
          <w:sz w:val="26"/>
          <w:szCs w:val="26"/>
        </w:rPr>
      </w:pPr>
      <w:bookmarkStart w:colFirst="0" w:colLast="0" w:name="_pcbo7k4lhv6m" w:id="69"/>
      <w:bookmarkEnd w:id="69"/>
      <w:r w:rsidDel="00000000" w:rsidR="00000000" w:rsidRPr="00000000">
        <w:rPr>
          <w:b w:val="1"/>
          <w:color w:val="000000"/>
          <w:sz w:val="22"/>
          <w:szCs w:val="22"/>
          <w:rtl w:val="0"/>
        </w:rPr>
        <w:t xml:space="preserve">Code Framework</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module sram_controller (</w:t>
            </w:r>
          </w:p>
          <w:p w:rsidR="00000000" w:rsidDel="00000000" w:rsidP="00000000" w:rsidRDefault="00000000" w:rsidRPr="00000000" w14:paraId="00000221">
            <w:pPr>
              <w:rPr/>
            </w:pPr>
            <w:r w:rsidDel="00000000" w:rsidR="00000000" w:rsidRPr="00000000">
              <w:rPr>
                <w:rtl w:val="0"/>
              </w:rPr>
              <w:t xml:space="preserve">    input  logic        clk,</w:t>
            </w:r>
          </w:p>
          <w:p w:rsidR="00000000" w:rsidDel="00000000" w:rsidP="00000000" w:rsidRDefault="00000000" w:rsidRPr="00000000" w14:paraId="00000222">
            <w:pPr>
              <w:rPr/>
            </w:pPr>
            <w:r w:rsidDel="00000000" w:rsidR="00000000" w:rsidRPr="00000000">
              <w:rPr>
                <w:rtl w:val="0"/>
              </w:rPr>
              <w:t xml:space="preserve">    input  logic        rst_n,</w:t>
            </w:r>
          </w:p>
          <w:p w:rsidR="00000000" w:rsidDel="00000000" w:rsidP="00000000" w:rsidRDefault="00000000" w:rsidRPr="00000000" w14:paraId="00000223">
            <w:pPr>
              <w:rPr/>
            </w:pPr>
            <w:r w:rsidDel="00000000" w:rsidR="00000000" w:rsidRPr="00000000">
              <w:rPr>
                <w:rtl w:val="0"/>
              </w:rPr>
              <w:t xml:space="preserve">    input  logic        read_req,</w:t>
            </w:r>
          </w:p>
          <w:p w:rsidR="00000000" w:rsidDel="00000000" w:rsidP="00000000" w:rsidRDefault="00000000" w:rsidRPr="00000000" w14:paraId="00000224">
            <w:pPr>
              <w:rPr/>
            </w:pPr>
            <w:r w:rsidDel="00000000" w:rsidR="00000000" w:rsidRPr="00000000">
              <w:rPr>
                <w:rtl w:val="0"/>
              </w:rPr>
              <w:t xml:space="preserve">    input  logic        write_req,</w:t>
            </w:r>
          </w:p>
          <w:p w:rsidR="00000000" w:rsidDel="00000000" w:rsidP="00000000" w:rsidRDefault="00000000" w:rsidRPr="00000000" w14:paraId="00000225">
            <w:pPr>
              <w:rPr/>
            </w:pPr>
            <w:r w:rsidDel="00000000" w:rsidR="00000000" w:rsidRPr="00000000">
              <w:rPr>
                <w:rtl w:val="0"/>
              </w:rPr>
              <w:t xml:space="preserve">    input  logic [14:0] address,</w:t>
            </w:r>
          </w:p>
          <w:p w:rsidR="00000000" w:rsidDel="00000000" w:rsidP="00000000" w:rsidRDefault="00000000" w:rsidRPr="00000000" w14:paraId="00000226">
            <w:pPr>
              <w:rPr/>
            </w:pPr>
            <w:r w:rsidDel="00000000" w:rsidR="00000000" w:rsidRPr="00000000">
              <w:rPr>
                <w:rtl w:val="0"/>
              </w:rPr>
              <w:t xml:space="preserve">    input  logic [15:0] write_data,</w:t>
            </w:r>
          </w:p>
          <w:p w:rsidR="00000000" w:rsidDel="00000000" w:rsidP="00000000" w:rsidRDefault="00000000" w:rsidRPr="00000000" w14:paraId="00000227">
            <w:pPr>
              <w:rPr/>
            </w:pPr>
            <w:r w:rsidDel="00000000" w:rsidR="00000000" w:rsidRPr="00000000">
              <w:rPr>
                <w:rtl w:val="0"/>
              </w:rPr>
              <w:t xml:space="preserve">    output logic [15:0] read_data,</w:t>
            </w:r>
          </w:p>
          <w:p w:rsidR="00000000" w:rsidDel="00000000" w:rsidP="00000000" w:rsidRDefault="00000000" w:rsidRPr="00000000" w14:paraId="00000228">
            <w:pPr>
              <w:rPr/>
            </w:pPr>
            <w:r w:rsidDel="00000000" w:rsidR="00000000" w:rsidRPr="00000000">
              <w:rPr>
                <w:rtl w:val="0"/>
              </w:rPr>
              <w:t xml:space="preserve">    output logic        ready,</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 SRAM interface</w:t>
            </w:r>
          </w:p>
          <w:p w:rsidR="00000000" w:rsidDel="00000000" w:rsidP="00000000" w:rsidRDefault="00000000" w:rsidRPr="00000000" w14:paraId="0000022B">
            <w:pPr>
              <w:rPr/>
            </w:pPr>
            <w:r w:rsidDel="00000000" w:rsidR="00000000" w:rsidRPr="00000000">
              <w:rPr>
                <w:rtl w:val="0"/>
              </w:rPr>
              <w:t xml:space="preserve">    output logic [14:0] sram_addr,</w:t>
            </w:r>
          </w:p>
          <w:p w:rsidR="00000000" w:rsidDel="00000000" w:rsidP="00000000" w:rsidRDefault="00000000" w:rsidRPr="00000000" w14:paraId="0000022C">
            <w:pPr>
              <w:rPr/>
            </w:pPr>
            <w:r w:rsidDel="00000000" w:rsidR="00000000" w:rsidRPr="00000000">
              <w:rPr>
                <w:rtl w:val="0"/>
              </w:rPr>
              <w:t xml:space="preserve">    inout  wire  [15:0] sram_data,</w:t>
            </w:r>
          </w:p>
          <w:p w:rsidR="00000000" w:rsidDel="00000000" w:rsidP="00000000" w:rsidRDefault="00000000" w:rsidRPr="00000000" w14:paraId="0000022D">
            <w:pPr>
              <w:rPr/>
            </w:pPr>
            <w:r w:rsidDel="00000000" w:rsidR="00000000" w:rsidRPr="00000000">
              <w:rPr>
                <w:rtl w:val="0"/>
              </w:rPr>
              <w:t xml:space="preserve">    output logic        sram_ce_n,</w:t>
            </w:r>
          </w:p>
          <w:p w:rsidR="00000000" w:rsidDel="00000000" w:rsidP="00000000" w:rsidRDefault="00000000" w:rsidRPr="00000000" w14:paraId="0000022E">
            <w:pPr>
              <w:rPr/>
            </w:pPr>
            <w:r w:rsidDel="00000000" w:rsidR="00000000" w:rsidRPr="00000000">
              <w:rPr>
                <w:rtl w:val="0"/>
              </w:rPr>
              <w:t xml:space="preserve">    output logic        sram_oe_n,</w:t>
            </w:r>
          </w:p>
          <w:p w:rsidR="00000000" w:rsidDel="00000000" w:rsidP="00000000" w:rsidRDefault="00000000" w:rsidRPr="00000000" w14:paraId="0000022F">
            <w:pPr>
              <w:rPr/>
            </w:pPr>
            <w:r w:rsidDel="00000000" w:rsidR="00000000" w:rsidRPr="00000000">
              <w:rPr>
                <w:rtl w:val="0"/>
              </w:rPr>
              <w:t xml:space="preserve">    output logic        sram_we_n</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 TODO: Implement SRAM control logic</w:t>
            </w:r>
          </w:p>
          <w:p w:rsidR="00000000" w:rsidDel="00000000" w:rsidP="00000000" w:rsidRDefault="00000000" w:rsidRPr="00000000" w14:paraId="00000233">
            <w:pPr>
              <w:rPr/>
            </w:pPr>
            <w:r w:rsidDel="00000000" w:rsidR="00000000" w:rsidRPr="00000000">
              <w:rPr>
                <w:rtl w:val="0"/>
              </w:rPr>
              <w:t xml:space="preserve">    // Consider: Bidirectional data bus control</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b w:val="1"/>
                <w:sz w:val="26"/>
                <w:szCs w:val="26"/>
              </w:rPr>
            </w:pPr>
            <w:r w:rsidDel="00000000" w:rsidR="00000000" w:rsidRPr="00000000">
              <w:rPr>
                <w:rtl w:val="0"/>
              </w:rPr>
              <w:t xml:space="preserve">endmodule</w:t>
            </w:r>
            <w:r w:rsidDel="00000000" w:rsidR="00000000" w:rsidRPr="00000000">
              <w:rPr>
                <w:rtl w:val="0"/>
              </w:rPr>
            </w:r>
          </w:p>
        </w:tc>
      </w:tr>
    </w:tbl>
    <w:p w:rsidR="00000000" w:rsidDel="00000000" w:rsidP="00000000" w:rsidRDefault="00000000" w:rsidRPr="00000000" w14:paraId="00000236">
      <w:pPr>
        <w:pStyle w:val="Heading2"/>
        <w:keepNext w:val="0"/>
        <w:keepLines w:val="0"/>
        <w:spacing w:after="80" w:lineRule="auto"/>
        <w:rPr>
          <w:b w:val="1"/>
          <w:sz w:val="34"/>
          <w:szCs w:val="34"/>
        </w:rPr>
      </w:pPr>
      <w:bookmarkStart w:colFirst="0" w:colLast="0" w:name="_u2j9tquakiq3" w:id="70"/>
      <w:bookmarkEnd w:id="70"/>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2"/>
        <w:keepNext w:val="0"/>
        <w:keepLines w:val="0"/>
        <w:spacing w:after="80" w:lineRule="auto"/>
        <w:rPr>
          <w:b w:val="1"/>
          <w:sz w:val="34"/>
          <w:szCs w:val="34"/>
        </w:rPr>
      </w:pPr>
      <w:bookmarkStart w:colFirst="0" w:colLast="0" w:name="_5poxixrsqb2y" w:id="71"/>
      <w:bookmarkEnd w:id="71"/>
      <w:r w:rsidDel="00000000" w:rsidR="00000000" w:rsidRPr="00000000">
        <w:rPr>
          <w:b w:val="1"/>
          <w:sz w:val="34"/>
          <w:szCs w:val="34"/>
          <w:rtl w:val="0"/>
        </w:rPr>
        <w:t xml:space="preserve">9. Lab 7: FIFO Design</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xjy78kshj8kh" w:id="72"/>
      <w:bookmarkEnd w:id="72"/>
      <w:r w:rsidDel="00000000" w:rsidR="00000000" w:rsidRPr="00000000">
        <w:rPr>
          <w:b w:val="1"/>
          <w:color w:val="000000"/>
          <w:sz w:val="26"/>
          <w:szCs w:val="26"/>
          <w:rtl w:val="0"/>
        </w:rPr>
        <w:t xml:space="preserve">9.1 Synchronous FIFO</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mmoeqz2ktv3d" w:id="73"/>
      <w:bookmarkEnd w:id="73"/>
      <w:r w:rsidDel="00000000" w:rsidR="00000000" w:rsidRPr="00000000">
        <w:rPr>
          <w:b w:val="1"/>
          <w:color w:val="000000"/>
          <w:sz w:val="22"/>
          <w:szCs w:val="22"/>
          <w:rtl w:val="0"/>
        </w:rPr>
        <w:t xml:space="preserve">Specification</w:t>
      </w:r>
    </w:p>
    <w:p w:rsidR="00000000" w:rsidDel="00000000" w:rsidP="00000000" w:rsidRDefault="00000000" w:rsidRPr="00000000" w14:paraId="0000023A">
      <w:pPr>
        <w:numPr>
          <w:ilvl w:val="0"/>
          <w:numId w:val="20"/>
        </w:numPr>
        <w:spacing w:after="0" w:afterAutospacing="0" w:before="240" w:lineRule="auto"/>
        <w:ind w:left="720" w:hanging="360"/>
      </w:pPr>
      <w:r w:rsidDel="00000000" w:rsidR="00000000" w:rsidRPr="00000000">
        <w:rPr>
          <w:rtl w:val="0"/>
        </w:rPr>
        <w:t xml:space="preserve">Parameterizable width and depth</w:t>
      </w:r>
    </w:p>
    <w:p w:rsidR="00000000" w:rsidDel="00000000" w:rsidP="00000000" w:rsidRDefault="00000000" w:rsidRPr="00000000" w14:paraId="0000023B">
      <w:pPr>
        <w:numPr>
          <w:ilvl w:val="0"/>
          <w:numId w:val="20"/>
        </w:numPr>
        <w:spacing w:after="0" w:afterAutospacing="0" w:before="0" w:beforeAutospacing="0" w:lineRule="auto"/>
        <w:ind w:left="720" w:hanging="360"/>
      </w:pPr>
      <w:r w:rsidDel="00000000" w:rsidR="00000000" w:rsidRPr="00000000">
        <w:rPr>
          <w:rtl w:val="0"/>
        </w:rPr>
        <w:t xml:space="preserve">Full/empty flag generation</w:t>
      </w:r>
    </w:p>
    <w:p w:rsidR="00000000" w:rsidDel="00000000" w:rsidP="00000000" w:rsidRDefault="00000000" w:rsidRPr="00000000" w14:paraId="0000023C">
      <w:pPr>
        <w:numPr>
          <w:ilvl w:val="0"/>
          <w:numId w:val="20"/>
        </w:numPr>
        <w:spacing w:after="0" w:afterAutospacing="0" w:before="0" w:beforeAutospacing="0" w:lineRule="auto"/>
        <w:ind w:left="720" w:hanging="360"/>
      </w:pPr>
      <w:r w:rsidDel="00000000" w:rsidR="00000000" w:rsidRPr="00000000">
        <w:rPr>
          <w:rtl w:val="0"/>
        </w:rPr>
        <w:t xml:space="preserve">Almost-full/almost-empty thresholds</w:t>
      </w:r>
    </w:p>
    <w:p w:rsidR="00000000" w:rsidDel="00000000" w:rsidP="00000000" w:rsidRDefault="00000000" w:rsidRPr="00000000" w14:paraId="0000023D">
      <w:pPr>
        <w:numPr>
          <w:ilvl w:val="0"/>
          <w:numId w:val="20"/>
        </w:numPr>
        <w:spacing w:after="240" w:before="0" w:beforeAutospacing="0" w:lineRule="auto"/>
        <w:ind w:left="720" w:hanging="360"/>
      </w:pPr>
      <w:r w:rsidDel="00000000" w:rsidR="00000000" w:rsidRPr="00000000">
        <w:rPr>
          <w:rtl w:val="0"/>
        </w:rPr>
        <w:t xml:space="preserve">Efficient FPGA block RAM utilization</w:t>
      </w:r>
    </w:p>
    <w:p w:rsidR="00000000" w:rsidDel="00000000" w:rsidP="00000000" w:rsidRDefault="00000000" w:rsidRPr="00000000" w14:paraId="0000023E">
      <w:pPr>
        <w:pStyle w:val="Heading4"/>
        <w:keepNext w:val="0"/>
        <w:keepLines w:val="0"/>
        <w:spacing w:after="40" w:before="240" w:lineRule="auto"/>
        <w:rPr>
          <w:b w:val="1"/>
          <w:color w:val="000000"/>
          <w:sz w:val="22"/>
          <w:szCs w:val="22"/>
        </w:rPr>
      </w:pPr>
      <w:bookmarkStart w:colFirst="0" w:colLast="0" w:name="_937omjjwn231" w:id="74"/>
      <w:bookmarkEnd w:id="74"/>
      <w:r w:rsidDel="00000000" w:rsidR="00000000" w:rsidRPr="00000000">
        <w:rPr>
          <w:b w:val="1"/>
          <w:color w:val="000000"/>
          <w:sz w:val="22"/>
          <w:szCs w:val="22"/>
          <w:rtl w:val="0"/>
        </w:rPr>
        <w:t xml:space="preserve">Design Methodology</w:t>
      </w:r>
    </w:p>
    <w:p w:rsidR="00000000" w:rsidDel="00000000" w:rsidP="00000000" w:rsidRDefault="00000000" w:rsidRPr="00000000" w14:paraId="0000023F">
      <w:pPr>
        <w:numPr>
          <w:ilvl w:val="0"/>
          <w:numId w:val="36"/>
        </w:numPr>
        <w:spacing w:after="0" w:afterAutospacing="0" w:before="240" w:lineRule="auto"/>
        <w:ind w:left="720" w:hanging="360"/>
      </w:pPr>
      <w:r w:rsidDel="00000000" w:rsidR="00000000" w:rsidRPr="00000000">
        <w:rPr>
          <w:b w:val="1"/>
          <w:rtl w:val="0"/>
        </w:rPr>
        <w:t xml:space="preserve">Choose pointer width</w:t>
      </w:r>
      <w:r w:rsidDel="00000000" w:rsidR="00000000" w:rsidRPr="00000000">
        <w:rPr>
          <w:rtl w:val="0"/>
        </w:rPr>
        <w:t xml:space="preserve"> (binary vs Gray code)</w:t>
      </w:r>
    </w:p>
    <w:p w:rsidR="00000000" w:rsidDel="00000000" w:rsidP="00000000" w:rsidRDefault="00000000" w:rsidRPr="00000000" w14:paraId="00000240">
      <w:pPr>
        <w:numPr>
          <w:ilvl w:val="0"/>
          <w:numId w:val="36"/>
        </w:numPr>
        <w:spacing w:after="0" w:afterAutospacing="0" w:before="0" w:beforeAutospacing="0" w:lineRule="auto"/>
        <w:ind w:left="720" w:hanging="360"/>
      </w:pPr>
      <w:r w:rsidDel="00000000" w:rsidR="00000000" w:rsidRPr="00000000">
        <w:rPr>
          <w:b w:val="1"/>
          <w:rtl w:val="0"/>
        </w:rPr>
        <w:t xml:space="preserve">Design flag generation logic</w:t>
      </w:r>
    </w:p>
    <w:p w:rsidR="00000000" w:rsidDel="00000000" w:rsidP="00000000" w:rsidRDefault="00000000" w:rsidRPr="00000000" w14:paraId="00000241">
      <w:pPr>
        <w:numPr>
          <w:ilvl w:val="0"/>
          <w:numId w:val="36"/>
        </w:numPr>
        <w:spacing w:after="0" w:afterAutospacing="0" w:before="0" w:beforeAutospacing="0" w:lineRule="auto"/>
        <w:ind w:left="720" w:hanging="360"/>
      </w:pPr>
      <w:r w:rsidDel="00000000" w:rsidR="00000000" w:rsidRPr="00000000">
        <w:rPr>
          <w:b w:val="1"/>
          <w:rtl w:val="0"/>
        </w:rPr>
        <w:t xml:space="preserve">Plan memory instantiation</w:t>
      </w:r>
      <w:r w:rsidDel="00000000" w:rsidR="00000000" w:rsidRPr="00000000">
        <w:rPr>
          <w:rtl w:val="0"/>
        </w:rPr>
        <w:t xml:space="preserve"> (inferred vs explicit)</w:t>
      </w:r>
    </w:p>
    <w:p w:rsidR="00000000" w:rsidDel="00000000" w:rsidP="00000000" w:rsidRDefault="00000000" w:rsidRPr="00000000" w14:paraId="00000242">
      <w:pPr>
        <w:numPr>
          <w:ilvl w:val="0"/>
          <w:numId w:val="36"/>
        </w:numPr>
        <w:spacing w:after="240" w:before="0" w:beforeAutospacing="0" w:lineRule="auto"/>
        <w:ind w:left="720" w:hanging="360"/>
      </w:pPr>
      <w:r w:rsidDel="00000000" w:rsidR="00000000" w:rsidRPr="00000000">
        <w:rPr>
          <w:b w:val="1"/>
          <w:rtl w:val="0"/>
        </w:rPr>
        <w:t xml:space="preserve">Optimize for timing</w:t>
      </w:r>
      <w:r w:rsidDel="00000000" w:rsidR="00000000" w:rsidRPr="00000000">
        <w:rPr>
          <w:rtl w:val="0"/>
        </w:rPr>
        <w:t xml:space="preserve"> and resource usage</w:t>
      </w:r>
    </w:p>
    <w:p w:rsidR="00000000" w:rsidDel="00000000" w:rsidP="00000000" w:rsidRDefault="00000000" w:rsidRPr="00000000" w14:paraId="00000243">
      <w:pPr>
        <w:pStyle w:val="Heading4"/>
        <w:keepNext w:val="0"/>
        <w:keepLines w:val="0"/>
        <w:spacing w:after="40" w:before="240" w:lineRule="auto"/>
        <w:rPr>
          <w:b w:val="1"/>
          <w:color w:val="000000"/>
          <w:sz w:val="22"/>
          <w:szCs w:val="22"/>
        </w:rPr>
      </w:pPr>
      <w:bookmarkStart w:colFirst="0" w:colLast="0" w:name="_bjji7dt5el2q" w:id="75"/>
      <w:bookmarkEnd w:id="75"/>
      <w:r w:rsidDel="00000000" w:rsidR="00000000" w:rsidRPr="00000000">
        <w:rPr>
          <w:b w:val="1"/>
          <w:color w:val="000000"/>
          <w:sz w:val="22"/>
          <w:szCs w:val="22"/>
          <w:rtl w:val="0"/>
        </w:rPr>
        <w:t xml:space="preserve">Key Design Decisions</w:t>
      </w:r>
    </w:p>
    <w:p w:rsidR="00000000" w:rsidDel="00000000" w:rsidP="00000000" w:rsidRDefault="00000000" w:rsidRPr="00000000" w14:paraId="00000244">
      <w:pPr>
        <w:numPr>
          <w:ilvl w:val="0"/>
          <w:numId w:val="37"/>
        </w:numPr>
        <w:spacing w:after="0" w:afterAutospacing="0" w:before="240" w:lineRule="auto"/>
        <w:ind w:left="720" w:hanging="360"/>
      </w:pPr>
      <w:r w:rsidDel="00000000" w:rsidR="00000000" w:rsidRPr="00000000">
        <w:rPr>
          <w:rtl w:val="0"/>
        </w:rPr>
        <w:t xml:space="preserve">Binary counters with comparison logic vs Gray code counters</w:t>
      </w:r>
    </w:p>
    <w:p w:rsidR="00000000" w:rsidDel="00000000" w:rsidP="00000000" w:rsidRDefault="00000000" w:rsidRPr="00000000" w14:paraId="00000245">
      <w:pPr>
        <w:numPr>
          <w:ilvl w:val="0"/>
          <w:numId w:val="37"/>
        </w:numPr>
        <w:spacing w:after="0" w:afterAutospacing="0" w:before="0" w:beforeAutospacing="0" w:lineRule="auto"/>
        <w:ind w:left="720" w:hanging="360"/>
      </w:pPr>
      <w:r w:rsidDel="00000000" w:rsidR="00000000" w:rsidRPr="00000000">
        <w:rPr>
          <w:rtl w:val="0"/>
        </w:rPr>
        <w:t xml:space="preserve">Registered vs combinational output flags</w:t>
      </w:r>
    </w:p>
    <w:p w:rsidR="00000000" w:rsidDel="00000000" w:rsidP="00000000" w:rsidRDefault="00000000" w:rsidRPr="00000000" w14:paraId="00000246">
      <w:pPr>
        <w:numPr>
          <w:ilvl w:val="0"/>
          <w:numId w:val="37"/>
        </w:numPr>
        <w:spacing w:after="240" w:before="0" w:beforeAutospacing="0" w:lineRule="auto"/>
        <w:ind w:left="720" w:hanging="360"/>
      </w:pPr>
      <w:r w:rsidDel="00000000" w:rsidR="00000000" w:rsidRPr="00000000">
        <w:rPr>
          <w:rtl w:val="0"/>
        </w:rPr>
        <w:t xml:space="preserve">Power-of-2 vs arbitrary depth handling</w:t>
      </w:r>
    </w:p>
    <w:p w:rsidR="00000000" w:rsidDel="00000000" w:rsidP="00000000" w:rsidRDefault="00000000" w:rsidRPr="00000000" w14:paraId="00000247">
      <w:pPr>
        <w:pStyle w:val="Heading4"/>
        <w:keepNext w:val="0"/>
        <w:keepLines w:val="0"/>
        <w:spacing w:after="40" w:before="240" w:lineRule="auto"/>
        <w:rPr/>
      </w:pPr>
      <w:bookmarkStart w:colFirst="0" w:colLast="0" w:name="_1driqsgrrohw" w:id="76"/>
      <w:bookmarkEnd w:id="76"/>
      <w:r w:rsidDel="00000000" w:rsidR="00000000" w:rsidRPr="00000000">
        <w:rPr>
          <w:b w:val="1"/>
          <w:color w:val="000000"/>
          <w:sz w:val="22"/>
          <w:szCs w:val="22"/>
          <w:rtl w:val="0"/>
        </w:rPr>
        <w:t xml:space="preserve">Code Framework</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module sync_fifo #(</w:t>
            </w:r>
          </w:p>
          <w:p w:rsidR="00000000" w:rsidDel="00000000" w:rsidP="00000000" w:rsidRDefault="00000000" w:rsidRPr="00000000" w14:paraId="00000249">
            <w:pPr>
              <w:rPr/>
            </w:pPr>
            <w:r w:rsidDel="00000000" w:rsidR="00000000" w:rsidRPr="00000000">
              <w:rPr>
                <w:rtl w:val="0"/>
              </w:rPr>
              <w:t xml:space="preserve">    parameter int DATA_WIDTH = 8,</w:t>
            </w:r>
          </w:p>
          <w:p w:rsidR="00000000" w:rsidDel="00000000" w:rsidP="00000000" w:rsidRDefault="00000000" w:rsidRPr="00000000" w14:paraId="0000024A">
            <w:pPr>
              <w:rPr/>
            </w:pPr>
            <w:r w:rsidDel="00000000" w:rsidR="00000000" w:rsidRPr="00000000">
              <w:rPr>
                <w:rtl w:val="0"/>
              </w:rPr>
              <w:t xml:space="preserve">    parameter int FIFO_DEPTH = 16,</w:t>
            </w:r>
          </w:p>
          <w:p w:rsidR="00000000" w:rsidDel="00000000" w:rsidP="00000000" w:rsidRDefault="00000000" w:rsidRPr="00000000" w14:paraId="0000024B">
            <w:pPr>
              <w:rPr/>
            </w:pPr>
            <w:r w:rsidDel="00000000" w:rsidR="00000000" w:rsidRPr="00000000">
              <w:rPr>
                <w:rtl w:val="0"/>
              </w:rPr>
              <w:t xml:space="preserve">    parameter int ALMOST_FULL_THRESH = 14,</w:t>
            </w:r>
          </w:p>
          <w:p w:rsidR="00000000" w:rsidDel="00000000" w:rsidP="00000000" w:rsidRDefault="00000000" w:rsidRPr="00000000" w14:paraId="0000024C">
            <w:pPr>
              <w:rPr/>
            </w:pPr>
            <w:r w:rsidDel="00000000" w:rsidR="00000000" w:rsidRPr="00000000">
              <w:rPr>
                <w:rtl w:val="0"/>
              </w:rPr>
              <w:t xml:space="preserve">    parameter int ALMOST_EMPTY_THRESH = 2</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t xml:space="preserve">    input  logic                    clk,</w:t>
            </w:r>
          </w:p>
          <w:p w:rsidR="00000000" w:rsidDel="00000000" w:rsidP="00000000" w:rsidRDefault="00000000" w:rsidRPr="00000000" w14:paraId="0000024F">
            <w:pPr>
              <w:rPr/>
            </w:pPr>
            <w:r w:rsidDel="00000000" w:rsidR="00000000" w:rsidRPr="00000000">
              <w:rPr>
                <w:rtl w:val="0"/>
              </w:rPr>
              <w:t xml:space="preserve">    input  logic                    rst_n,</w:t>
            </w:r>
          </w:p>
          <w:p w:rsidR="00000000" w:rsidDel="00000000" w:rsidP="00000000" w:rsidRDefault="00000000" w:rsidRPr="00000000" w14:paraId="00000250">
            <w:pPr>
              <w:rPr/>
            </w:pPr>
            <w:r w:rsidDel="00000000" w:rsidR="00000000" w:rsidRPr="00000000">
              <w:rPr>
                <w:rtl w:val="0"/>
              </w:rPr>
              <w:t xml:space="preserve">    input  logic                    wr_en,</w:t>
            </w:r>
          </w:p>
          <w:p w:rsidR="00000000" w:rsidDel="00000000" w:rsidP="00000000" w:rsidRDefault="00000000" w:rsidRPr="00000000" w14:paraId="00000251">
            <w:pPr>
              <w:rPr/>
            </w:pPr>
            <w:r w:rsidDel="00000000" w:rsidR="00000000" w:rsidRPr="00000000">
              <w:rPr>
                <w:rtl w:val="0"/>
              </w:rPr>
              <w:t xml:space="preserve">    input  logic [DATA_WIDTH-1:0]   wr_data,</w:t>
            </w:r>
          </w:p>
          <w:p w:rsidR="00000000" w:rsidDel="00000000" w:rsidP="00000000" w:rsidRDefault="00000000" w:rsidRPr="00000000" w14:paraId="00000252">
            <w:pPr>
              <w:rPr/>
            </w:pPr>
            <w:r w:rsidDel="00000000" w:rsidR="00000000" w:rsidRPr="00000000">
              <w:rPr>
                <w:rtl w:val="0"/>
              </w:rPr>
              <w:t xml:space="preserve">    input  logic                    rd_en,</w:t>
            </w:r>
          </w:p>
          <w:p w:rsidR="00000000" w:rsidDel="00000000" w:rsidP="00000000" w:rsidRDefault="00000000" w:rsidRPr="00000000" w14:paraId="00000253">
            <w:pPr>
              <w:rPr/>
            </w:pPr>
            <w:r w:rsidDel="00000000" w:rsidR="00000000" w:rsidRPr="00000000">
              <w:rPr>
                <w:rtl w:val="0"/>
              </w:rPr>
              <w:t xml:space="preserve">    output logic [DATA_WIDTH-1:0]   rd_data,</w:t>
            </w:r>
          </w:p>
          <w:p w:rsidR="00000000" w:rsidDel="00000000" w:rsidP="00000000" w:rsidRDefault="00000000" w:rsidRPr="00000000" w14:paraId="00000254">
            <w:pPr>
              <w:rPr/>
            </w:pPr>
            <w:r w:rsidDel="00000000" w:rsidR="00000000" w:rsidRPr="00000000">
              <w:rPr>
                <w:rtl w:val="0"/>
              </w:rPr>
              <w:t xml:space="preserve">    output logic                    full,</w:t>
            </w:r>
          </w:p>
          <w:p w:rsidR="00000000" w:rsidDel="00000000" w:rsidP="00000000" w:rsidRDefault="00000000" w:rsidRPr="00000000" w14:paraId="00000255">
            <w:pPr>
              <w:rPr/>
            </w:pPr>
            <w:r w:rsidDel="00000000" w:rsidR="00000000" w:rsidRPr="00000000">
              <w:rPr>
                <w:rtl w:val="0"/>
              </w:rPr>
              <w:t xml:space="preserve">    output logic                    empty,</w:t>
            </w:r>
          </w:p>
          <w:p w:rsidR="00000000" w:rsidDel="00000000" w:rsidP="00000000" w:rsidRDefault="00000000" w:rsidRPr="00000000" w14:paraId="00000256">
            <w:pPr>
              <w:rPr/>
            </w:pPr>
            <w:r w:rsidDel="00000000" w:rsidR="00000000" w:rsidRPr="00000000">
              <w:rPr>
                <w:rtl w:val="0"/>
              </w:rPr>
              <w:t xml:space="preserve">    output logic                    almost_full,</w:t>
            </w:r>
          </w:p>
          <w:p w:rsidR="00000000" w:rsidDel="00000000" w:rsidP="00000000" w:rsidRDefault="00000000" w:rsidRPr="00000000" w14:paraId="00000257">
            <w:pPr>
              <w:rPr/>
            </w:pPr>
            <w:r w:rsidDel="00000000" w:rsidR="00000000" w:rsidRPr="00000000">
              <w:rPr>
                <w:rtl w:val="0"/>
              </w:rPr>
              <w:t xml:space="preserve">    output logic                    almost_empty,</w:t>
            </w:r>
          </w:p>
          <w:p w:rsidR="00000000" w:rsidDel="00000000" w:rsidP="00000000" w:rsidRDefault="00000000" w:rsidRPr="00000000" w14:paraId="00000258">
            <w:pPr>
              <w:rPr/>
            </w:pPr>
            <w:r w:rsidDel="00000000" w:rsidR="00000000" w:rsidRPr="00000000">
              <w:rPr>
                <w:rtl w:val="0"/>
              </w:rPr>
              <w:t xml:space="preserve">    output logic [$clog2(FIFO_DEPTH):0] count</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 TODO: Implement FIFO logic</w:t>
            </w:r>
          </w:p>
          <w:p w:rsidR="00000000" w:rsidDel="00000000" w:rsidP="00000000" w:rsidRDefault="00000000" w:rsidRPr="00000000" w14:paraId="0000025C">
            <w:pPr>
              <w:rPr/>
            </w:pPr>
            <w:r w:rsidDel="00000000" w:rsidR="00000000" w:rsidRPr="00000000">
              <w:rPr>
                <w:rtl w:val="0"/>
              </w:rPr>
              <w:t xml:space="preserve">    // Consider: How to generate flags without glitches?</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endmodule</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9044xxblb6pm" w:id="77"/>
      <w:bookmarkEnd w:id="77"/>
      <w:r w:rsidDel="00000000" w:rsidR="00000000" w:rsidRPr="00000000">
        <w:rPr>
          <w:b w:val="1"/>
          <w:color w:val="000000"/>
          <w:sz w:val="26"/>
          <w:szCs w:val="26"/>
          <w:rtl w:val="0"/>
        </w:rPr>
        <w:t xml:space="preserve">9.2 Asynchronous FIFO (Clock Domain Crossing)</w:t>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tcy19wbh27lt" w:id="78"/>
      <w:bookmarkEnd w:id="78"/>
      <w:r w:rsidDel="00000000" w:rsidR="00000000" w:rsidRPr="00000000">
        <w:rPr>
          <w:b w:val="1"/>
          <w:color w:val="000000"/>
          <w:sz w:val="22"/>
          <w:szCs w:val="22"/>
          <w:rtl w:val="0"/>
        </w:rPr>
        <w:t xml:space="preserve">Specification</w:t>
      </w:r>
    </w:p>
    <w:p w:rsidR="00000000" w:rsidDel="00000000" w:rsidP="00000000" w:rsidRDefault="00000000" w:rsidRPr="00000000" w14:paraId="00000262">
      <w:pPr>
        <w:numPr>
          <w:ilvl w:val="0"/>
          <w:numId w:val="21"/>
        </w:numPr>
        <w:spacing w:after="0" w:afterAutospacing="0" w:before="240" w:lineRule="auto"/>
        <w:ind w:left="720" w:hanging="360"/>
      </w:pPr>
      <w:r w:rsidDel="00000000" w:rsidR="00000000" w:rsidRPr="00000000">
        <w:rPr>
          <w:rtl w:val="0"/>
        </w:rPr>
        <w:t xml:space="preserve">Handles different clock domains for rea</w:t>
      </w:r>
      <w:del w:author="Aleeza Khan" w:id="8" w:date="2025-09-03T12:43:48Z">
        <w:r w:rsidDel="00000000" w:rsidR="00000000" w:rsidRPr="00000000">
          <w:rPr>
            <w:rtl w:val="0"/>
          </w:rPr>
          <w:delText xml:space="preserve">d/w</w:delText>
        </w:r>
      </w:del>
      <w:r w:rsidDel="00000000" w:rsidR="00000000" w:rsidRPr="00000000">
        <w:rPr>
          <w:rtl w:val="0"/>
        </w:rPr>
        <w:t xml:space="preserve">rite</w:t>
      </w:r>
    </w:p>
    <w:p w:rsidR="00000000" w:rsidDel="00000000" w:rsidP="00000000" w:rsidRDefault="00000000" w:rsidRPr="00000000" w14:paraId="00000263">
      <w:pPr>
        <w:numPr>
          <w:ilvl w:val="0"/>
          <w:numId w:val="21"/>
        </w:numPr>
        <w:spacing w:after="0" w:afterAutospacing="0" w:before="0" w:beforeAutospacing="0" w:lineRule="auto"/>
        <w:ind w:left="720" w:hanging="360"/>
      </w:pPr>
      <w:r w:rsidDel="00000000" w:rsidR="00000000" w:rsidRPr="00000000">
        <w:rPr>
          <w:rtl w:val="0"/>
        </w:rPr>
        <w:t xml:space="preserve">Gray code pointers for safe domain crossing</w:t>
      </w:r>
    </w:p>
    <w:p w:rsidR="00000000" w:rsidDel="00000000" w:rsidP="00000000" w:rsidRDefault="00000000" w:rsidRPr="00000000" w14:paraId="00000264">
      <w:pPr>
        <w:numPr>
          <w:ilvl w:val="0"/>
          <w:numId w:val="21"/>
        </w:numPr>
        <w:spacing w:after="0" w:afterAutospacing="0" w:before="0" w:beforeAutospacing="0" w:lineRule="auto"/>
        <w:ind w:left="720" w:hanging="360"/>
      </w:pPr>
      <w:r w:rsidDel="00000000" w:rsidR="00000000" w:rsidRPr="00000000">
        <w:rPr>
          <w:rtl w:val="0"/>
        </w:rPr>
        <w:t xml:space="preserve">Metastability protection</w:t>
      </w:r>
    </w:p>
    <w:p w:rsidR="00000000" w:rsidDel="00000000" w:rsidP="00000000" w:rsidRDefault="00000000" w:rsidRPr="00000000" w14:paraId="00000265">
      <w:pPr>
        <w:numPr>
          <w:ilvl w:val="0"/>
          <w:numId w:val="21"/>
        </w:numPr>
        <w:spacing w:after="240" w:before="0" w:beforeAutospacing="0" w:lineRule="auto"/>
        <w:ind w:left="720" w:hanging="360"/>
      </w:pPr>
      <w:r w:rsidDel="00000000" w:rsidR="00000000" w:rsidRPr="00000000">
        <w:rPr>
          <w:rtl w:val="0"/>
        </w:rPr>
        <w:t xml:space="preserve">Proper flag synchronization</w:t>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r2nvnd2v89vr" w:id="79"/>
      <w:bookmarkEnd w:id="79"/>
      <w:r w:rsidDel="00000000" w:rsidR="00000000" w:rsidRPr="00000000">
        <w:rPr>
          <w:b w:val="1"/>
          <w:color w:val="000000"/>
          <w:sz w:val="22"/>
          <w:szCs w:val="22"/>
          <w:rtl w:val="0"/>
        </w:rPr>
        <w:t xml:space="preserve">Critical Design Points</w:t>
      </w:r>
    </w:p>
    <w:p w:rsidR="00000000" w:rsidDel="00000000" w:rsidP="00000000" w:rsidRDefault="00000000" w:rsidRPr="00000000" w14:paraId="00000267">
      <w:pPr>
        <w:numPr>
          <w:ilvl w:val="0"/>
          <w:numId w:val="55"/>
        </w:numPr>
        <w:spacing w:after="0" w:afterAutospacing="0" w:before="240" w:lineRule="auto"/>
        <w:ind w:left="720" w:hanging="360"/>
      </w:pPr>
      <w:r w:rsidDel="00000000" w:rsidR="00000000" w:rsidRPr="00000000">
        <w:rPr>
          <w:b w:val="1"/>
          <w:rtl w:val="0"/>
        </w:rPr>
        <w:t xml:space="preserve">Gray code pointer generation</w:t>
      </w:r>
      <w:r w:rsidDel="00000000" w:rsidR="00000000" w:rsidRPr="00000000">
        <w:rPr>
          <w:rtl w:val="0"/>
        </w:rPr>
        <w:t xml:space="preserve"> and comparison</w:t>
      </w:r>
    </w:p>
    <w:p w:rsidR="00000000" w:rsidDel="00000000" w:rsidP="00000000" w:rsidRDefault="00000000" w:rsidRPr="00000000" w14:paraId="00000268">
      <w:pPr>
        <w:numPr>
          <w:ilvl w:val="0"/>
          <w:numId w:val="55"/>
        </w:numPr>
        <w:spacing w:after="0" w:afterAutospacing="0" w:before="0" w:beforeAutospacing="0" w:lineRule="auto"/>
        <w:ind w:left="720" w:hanging="360"/>
      </w:pPr>
      <w:r w:rsidDel="00000000" w:rsidR="00000000" w:rsidRPr="00000000">
        <w:rPr>
          <w:b w:val="1"/>
          <w:rtl w:val="0"/>
        </w:rPr>
        <w:t xml:space="preserve">Multi-flop synchronizers</w:t>
      </w:r>
      <w:r w:rsidDel="00000000" w:rsidR="00000000" w:rsidRPr="00000000">
        <w:rPr>
          <w:rtl w:val="0"/>
        </w:rPr>
        <w:t xml:space="preserve"> for domain crossing</w:t>
      </w:r>
    </w:p>
    <w:p w:rsidR="00000000" w:rsidDel="00000000" w:rsidP="00000000" w:rsidRDefault="00000000" w:rsidRPr="00000000" w14:paraId="00000269">
      <w:pPr>
        <w:numPr>
          <w:ilvl w:val="0"/>
          <w:numId w:val="55"/>
        </w:numPr>
        <w:spacing w:after="0" w:afterAutospacing="0" w:before="0" w:beforeAutospacing="0" w:lineRule="auto"/>
        <w:ind w:left="720" w:hanging="360"/>
      </w:pPr>
      <w:r w:rsidDel="00000000" w:rsidR="00000000" w:rsidRPr="00000000">
        <w:rPr>
          <w:b w:val="1"/>
          <w:rtl w:val="0"/>
        </w:rPr>
        <w:t xml:space="preserve">Flag generation timing</w:t>
      </w:r>
      <w:r w:rsidDel="00000000" w:rsidR="00000000" w:rsidRPr="00000000">
        <w:rPr>
          <w:rtl w:val="0"/>
        </w:rPr>
        <w:t xml:space="preserve"> to avoid false flags</w:t>
      </w:r>
    </w:p>
    <w:p w:rsidR="00000000" w:rsidDel="00000000" w:rsidP="00000000" w:rsidRDefault="00000000" w:rsidRPr="00000000" w14:paraId="0000026A">
      <w:pPr>
        <w:numPr>
          <w:ilvl w:val="0"/>
          <w:numId w:val="55"/>
        </w:numPr>
        <w:spacing w:after="240" w:before="0" w:beforeAutospacing="0" w:lineRule="auto"/>
        <w:ind w:left="720" w:hanging="360"/>
      </w:pPr>
      <w:r w:rsidDel="00000000" w:rsidR="00000000" w:rsidRPr="00000000">
        <w:rPr>
          <w:b w:val="1"/>
          <w:rtl w:val="0"/>
        </w:rPr>
        <w:t xml:space="preserve">Reset handling</w:t>
      </w:r>
      <w:r w:rsidDel="00000000" w:rsidR="00000000" w:rsidRPr="00000000">
        <w:rPr>
          <w:rtl w:val="0"/>
        </w:rPr>
        <w:t xml:space="preserve"> across clock domains</w:t>
      </w:r>
    </w:p>
    <w:p w:rsidR="00000000" w:rsidDel="00000000" w:rsidP="00000000" w:rsidRDefault="00000000" w:rsidRPr="00000000" w14:paraId="0000026B">
      <w:pPr>
        <w:pStyle w:val="Heading2"/>
        <w:keepNext w:val="0"/>
        <w:keepLines w:val="0"/>
        <w:spacing w:after="80" w:lineRule="auto"/>
        <w:rPr>
          <w:b w:val="1"/>
          <w:sz w:val="34"/>
          <w:szCs w:val="34"/>
        </w:rPr>
      </w:pPr>
      <w:bookmarkStart w:colFirst="0" w:colLast="0" w:name="_tsb4xra6g8in" w:id="80"/>
      <w:bookmarkEnd w:id="80"/>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keepNext w:val="0"/>
        <w:keepLines w:val="0"/>
        <w:spacing w:after="80" w:lineRule="auto"/>
        <w:rPr>
          <w:b w:val="1"/>
          <w:sz w:val="34"/>
          <w:szCs w:val="34"/>
        </w:rPr>
      </w:pPr>
      <w:bookmarkStart w:colFirst="0" w:colLast="0" w:name="_8l7eu06fika8" w:id="81"/>
      <w:bookmarkEnd w:id="81"/>
      <w:r w:rsidDel="00000000" w:rsidR="00000000" w:rsidRPr="00000000">
        <w:rPr>
          <w:b w:val="1"/>
          <w:sz w:val="34"/>
          <w:szCs w:val="34"/>
          <w:rtl w:val="0"/>
        </w:rPr>
        <w:t xml:space="preserve">10. Lab 8: UART Controller</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7pnu34iwz4u9" w:id="82"/>
      <w:bookmarkEnd w:id="82"/>
      <w:r w:rsidDel="00000000" w:rsidR="00000000" w:rsidRPr="00000000">
        <w:rPr>
          <w:b w:val="1"/>
          <w:color w:val="000000"/>
          <w:sz w:val="26"/>
          <w:szCs w:val="26"/>
          <w:rtl w:val="0"/>
        </w:rPr>
        <w:t xml:space="preserve">10.1 UART Transmitter</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wytwtiw93719" w:id="83"/>
      <w:bookmarkEnd w:id="83"/>
      <w:r w:rsidDel="00000000" w:rsidR="00000000" w:rsidRPr="00000000">
        <w:rPr>
          <w:b w:val="1"/>
          <w:color w:val="000000"/>
          <w:sz w:val="22"/>
          <w:szCs w:val="22"/>
          <w:rtl w:val="0"/>
        </w:rPr>
        <w:t xml:space="preserve">Specification</w:t>
      </w:r>
    </w:p>
    <w:p w:rsidR="00000000" w:rsidDel="00000000" w:rsidP="00000000" w:rsidRDefault="00000000" w:rsidRPr="00000000" w14:paraId="0000026F">
      <w:pPr>
        <w:numPr>
          <w:ilvl w:val="0"/>
          <w:numId w:val="61"/>
        </w:numPr>
        <w:spacing w:after="0" w:afterAutospacing="0" w:before="240" w:lineRule="auto"/>
        <w:ind w:left="720" w:hanging="360"/>
      </w:pPr>
      <w:r w:rsidDel="00000000" w:rsidR="00000000" w:rsidRPr="00000000">
        <w:rPr>
          <w:rtl w:val="0"/>
        </w:rPr>
        <w:t xml:space="preserve">Configurable baud rate (9600, 19200, 38400, 115200)</w:t>
      </w:r>
    </w:p>
    <w:p w:rsidR="00000000" w:rsidDel="00000000" w:rsidP="00000000" w:rsidRDefault="00000000" w:rsidRPr="00000000" w14:paraId="00000270">
      <w:pPr>
        <w:numPr>
          <w:ilvl w:val="0"/>
          <w:numId w:val="61"/>
        </w:numPr>
        <w:spacing w:after="0" w:afterAutospacing="0" w:before="0" w:beforeAutospacing="0" w:lineRule="auto"/>
        <w:ind w:left="720" w:hanging="360"/>
      </w:pPr>
      <w:r w:rsidDel="00000000" w:rsidR="00000000" w:rsidRPr="00000000">
        <w:rPr>
          <w:rtl w:val="0"/>
        </w:rPr>
        <w:t xml:space="preserve">8-bit data, 1 start bit, 1 stop bit, optional parity</w:t>
      </w:r>
    </w:p>
    <w:p w:rsidR="00000000" w:rsidDel="00000000" w:rsidP="00000000" w:rsidRDefault="00000000" w:rsidRPr="00000000" w14:paraId="00000271">
      <w:pPr>
        <w:numPr>
          <w:ilvl w:val="0"/>
          <w:numId w:val="61"/>
        </w:numPr>
        <w:spacing w:after="0" w:afterAutospacing="0" w:before="0" w:beforeAutospacing="0" w:lineRule="auto"/>
        <w:ind w:left="720" w:hanging="360"/>
      </w:pPr>
      <w:r w:rsidDel="00000000" w:rsidR="00000000" w:rsidRPr="00000000">
        <w:rPr>
          <w:rtl w:val="0"/>
        </w:rPr>
        <w:t xml:space="preserve">Transmit FIFO with configurable depth</w:t>
      </w:r>
    </w:p>
    <w:p w:rsidR="00000000" w:rsidDel="00000000" w:rsidP="00000000" w:rsidRDefault="00000000" w:rsidRPr="00000000" w14:paraId="00000272">
      <w:pPr>
        <w:numPr>
          <w:ilvl w:val="0"/>
          <w:numId w:val="61"/>
        </w:numPr>
        <w:spacing w:after="240" w:before="0" w:beforeAutospacing="0" w:lineRule="auto"/>
        <w:ind w:left="720" w:hanging="360"/>
      </w:pPr>
      <w:r w:rsidDel="00000000" w:rsidR="00000000" w:rsidRPr="00000000">
        <w:rPr>
          <w:rtl w:val="0"/>
        </w:rPr>
        <w:t xml:space="preserve">Status flags: busy, FIFO full/empty</w:t>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o5ah9p9osrdx" w:id="84"/>
      <w:bookmarkEnd w:id="84"/>
      <w:r w:rsidDel="00000000" w:rsidR="00000000" w:rsidRPr="00000000">
        <w:rPr>
          <w:b w:val="1"/>
          <w:color w:val="000000"/>
          <w:sz w:val="22"/>
          <w:szCs w:val="22"/>
          <w:rtl w:val="0"/>
        </w:rPr>
        <w:t xml:space="preserve">Design Steps</w:t>
      </w:r>
    </w:p>
    <w:p w:rsidR="00000000" w:rsidDel="00000000" w:rsidP="00000000" w:rsidRDefault="00000000" w:rsidRPr="00000000" w14:paraId="00000274">
      <w:pPr>
        <w:numPr>
          <w:ilvl w:val="0"/>
          <w:numId w:val="45"/>
        </w:numPr>
        <w:spacing w:after="0" w:afterAutospacing="0" w:before="240" w:lineRule="auto"/>
        <w:ind w:left="720" w:hanging="360"/>
      </w:pPr>
      <w:r w:rsidDel="00000000" w:rsidR="00000000" w:rsidRPr="00000000">
        <w:rPr>
          <w:b w:val="1"/>
          <w:rtl w:val="0"/>
        </w:rPr>
        <w:t xml:space="preserve">Calculate baud rate generation</w:t>
      </w:r>
      <w:r w:rsidDel="00000000" w:rsidR="00000000" w:rsidRPr="00000000">
        <w:rPr>
          <w:rtl w:val="0"/>
        </w:rPr>
        <w:t xml:space="preserve"> - create timing diagram</w:t>
      </w:r>
    </w:p>
    <w:p w:rsidR="00000000" w:rsidDel="00000000" w:rsidP="00000000" w:rsidRDefault="00000000" w:rsidRPr="00000000" w14:paraId="00000275">
      <w:pPr>
        <w:numPr>
          <w:ilvl w:val="0"/>
          <w:numId w:val="45"/>
        </w:numPr>
        <w:spacing w:after="0" w:afterAutospacing="0" w:before="0" w:beforeAutospacing="0" w:lineRule="auto"/>
        <w:ind w:left="720" w:hanging="360"/>
      </w:pPr>
      <w:r w:rsidDel="00000000" w:rsidR="00000000" w:rsidRPr="00000000">
        <w:rPr>
          <w:b w:val="1"/>
          <w:rtl w:val="0"/>
        </w:rPr>
        <w:t xml:space="preserve">Draw UART frame format</w:t>
      </w:r>
    </w:p>
    <w:p w:rsidR="00000000" w:rsidDel="00000000" w:rsidP="00000000" w:rsidRDefault="00000000" w:rsidRPr="00000000" w14:paraId="00000276">
      <w:pPr>
        <w:numPr>
          <w:ilvl w:val="0"/>
          <w:numId w:val="45"/>
        </w:numPr>
        <w:spacing w:after="0" w:afterAutospacing="0" w:before="0" w:beforeAutospacing="0" w:lineRule="auto"/>
        <w:ind w:left="720" w:hanging="360"/>
      </w:pPr>
      <w:r w:rsidDel="00000000" w:rsidR="00000000" w:rsidRPr="00000000">
        <w:rPr>
          <w:b w:val="1"/>
          <w:rtl w:val="0"/>
        </w:rPr>
        <w:t xml:space="preserve">Design transmit state machine</w:t>
      </w:r>
    </w:p>
    <w:p w:rsidR="00000000" w:rsidDel="00000000" w:rsidP="00000000" w:rsidRDefault="00000000" w:rsidRPr="00000000" w14:paraId="00000277">
      <w:pPr>
        <w:numPr>
          <w:ilvl w:val="0"/>
          <w:numId w:val="45"/>
        </w:numPr>
        <w:spacing w:after="240" w:before="0" w:beforeAutospacing="0" w:lineRule="auto"/>
        <w:ind w:left="720" w:hanging="360"/>
      </w:pPr>
      <w:r w:rsidDel="00000000" w:rsidR="00000000" w:rsidRPr="00000000">
        <w:rPr>
          <w:b w:val="1"/>
          <w:rtl w:val="0"/>
        </w:rPr>
        <w:t xml:space="preserve">Integrate with FIFO</w:t>
      </w:r>
    </w:p>
    <w:p w:rsidR="00000000" w:rsidDel="00000000" w:rsidP="00000000" w:rsidRDefault="00000000" w:rsidRPr="00000000" w14:paraId="00000278">
      <w:pPr>
        <w:pStyle w:val="Heading4"/>
        <w:keepNext w:val="0"/>
        <w:keepLines w:val="0"/>
        <w:spacing w:after="40" w:before="240" w:lineRule="auto"/>
        <w:rPr>
          <w:b w:val="1"/>
          <w:color w:val="000000"/>
          <w:sz w:val="22"/>
          <w:szCs w:val="22"/>
        </w:rPr>
      </w:pPr>
      <w:bookmarkStart w:colFirst="0" w:colLast="0" w:name="_dxt23ih6z36l" w:id="85"/>
      <w:bookmarkEnd w:id="85"/>
      <w:r w:rsidDel="00000000" w:rsidR="00000000" w:rsidRPr="00000000">
        <w:rPr>
          <w:b w:val="1"/>
          <w:color w:val="000000"/>
          <w:sz w:val="22"/>
          <w:szCs w:val="22"/>
          <w:rtl w:val="0"/>
        </w:rPr>
        <w:t xml:space="preserve">State Diagram for TX</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States: IDLE → LOAD → START_BIT → DATA_BITS → PARITY → STOP_BIT → IDLE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4"/>
        <w:keepNext w:val="0"/>
        <w:keepLines w:val="0"/>
        <w:spacing w:after="40" w:before="240" w:lineRule="auto"/>
        <w:rPr/>
      </w:pPr>
      <w:bookmarkStart w:colFirst="0" w:colLast="0" w:name="_d2iaxqnqlbr" w:id="86"/>
      <w:bookmarkEnd w:id="86"/>
      <w:r w:rsidDel="00000000" w:rsidR="00000000" w:rsidRPr="00000000">
        <w:rPr>
          <w:b w:val="1"/>
          <w:color w:val="000000"/>
          <w:sz w:val="22"/>
          <w:szCs w:val="22"/>
          <w:rtl w:val="0"/>
        </w:rPr>
        <w:t xml:space="preserve">Code Framework</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module uart_transmitter #(</w:t>
            </w:r>
          </w:p>
          <w:p w:rsidR="00000000" w:rsidDel="00000000" w:rsidP="00000000" w:rsidRDefault="00000000" w:rsidRPr="00000000" w14:paraId="0000027D">
            <w:pPr>
              <w:rPr/>
            </w:pPr>
            <w:r w:rsidDel="00000000" w:rsidR="00000000" w:rsidRPr="00000000">
              <w:rPr>
                <w:rtl w:val="0"/>
              </w:rPr>
              <w:t xml:space="preserve">    parameter int CLK_FREQ = 50_000_000,</w:t>
            </w:r>
          </w:p>
          <w:p w:rsidR="00000000" w:rsidDel="00000000" w:rsidP="00000000" w:rsidRDefault="00000000" w:rsidRPr="00000000" w14:paraId="0000027E">
            <w:pPr>
              <w:rPr/>
            </w:pPr>
            <w:r w:rsidDel="00000000" w:rsidR="00000000" w:rsidRPr="00000000">
              <w:rPr>
                <w:rtl w:val="0"/>
              </w:rPr>
              <w:t xml:space="preserve">    parameter int BAUD_RATE = 115200,</w:t>
            </w:r>
          </w:p>
          <w:p w:rsidR="00000000" w:rsidDel="00000000" w:rsidP="00000000" w:rsidRDefault="00000000" w:rsidRPr="00000000" w14:paraId="0000027F">
            <w:pPr>
              <w:rPr/>
            </w:pPr>
            <w:r w:rsidDel="00000000" w:rsidR="00000000" w:rsidRPr="00000000">
              <w:rPr>
                <w:rtl w:val="0"/>
              </w:rPr>
              <w:t xml:space="preserve">    parameter int FIFO_DEPTH = 8</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    input  logic       clk,</w:t>
            </w:r>
          </w:p>
          <w:p w:rsidR="00000000" w:rsidDel="00000000" w:rsidP="00000000" w:rsidRDefault="00000000" w:rsidRPr="00000000" w14:paraId="00000282">
            <w:pPr>
              <w:rPr/>
            </w:pPr>
            <w:r w:rsidDel="00000000" w:rsidR="00000000" w:rsidRPr="00000000">
              <w:rPr>
                <w:rtl w:val="0"/>
              </w:rPr>
              <w:t xml:space="preserve">    input  logic       rst_n,</w:t>
            </w:r>
          </w:p>
          <w:p w:rsidR="00000000" w:rsidDel="00000000" w:rsidP="00000000" w:rsidRDefault="00000000" w:rsidRPr="00000000" w14:paraId="00000283">
            <w:pPr>
              <w:rPr/>
            </w:pPr>
            <w:r w:rsidDel="00000000" w:rsidR="00000000" w:rsidRPr="00000000">
              <w:rPr>
                <w:rtl w:val="0"/>
              </w:rPr>
              <w:t xml:space="preserve">    input  logic [7:0] tx_data,</w:t>
            </w:r>
          </w:p>
          <w:p w:rsidR="00000000" w:rsidDel="00000000" w:rsidP="00000000" w:rsidRDefault="00000000" w:rsidRPr="00000000" w14:paraId="00000284">
            <w:pPr>
              <w:rPr/>
            </w:pPr>
            <w:r w:rsidDel="00000000" w:rsidR="00000000" w:rsidRPr="00000000">
              <w:rPr>
                <w:rtl w:val="0"/>
              </w:rPr>
              <w:t xml:space="preserve">    input  logic       tx_valid,</w:t>
            </w:r>
          </w:p>
          <w:p w:rsidR="00000000" w:rsidDel="00000000" w:rsidP="00000000" w:rsidRDefault="00000000" w:rsidRPr="00000000" w14:paraId="00000285">
            <w:pPr>
              <w:rPr/>
            </w:pPr>
            <w:r w:rsidDel="00000000" w:rsidR="00000000" w:rsidRPr="00000000">
              <w:rPr>
                <w:rtl w:val="0"/>
              </w:rPr>
              <w:t xml:space="preserve">    output logic       tx_ready,</w:t>
            </w:r>
          </w:p>
          <w:p w:rsidR="00000000" w:rsidDel="00000000" w:rsidP="00000000" w:rsidRDefault="00000000" w:rsidRPr="00000000" w14:paraId="00000286">
            <w:pPr>
              <w:rPr/>
            </w:pPr>
            <w:r w:rsidDel="00000000" w:rsidR="00000000" w:rsidRPr="00000000">
              <w:rPr>
                <w:rtl w:val="0"/>
              </w:rPr>
              <w:t xml:space="preserve">    output logic       tx_serial,</w:t>
            </w:r>
          </w:p>
          <w:p w:rsidR="00000000" w:rsidDel="00000000" w:rsidP="00000000" w:rsidRDefault="00000000" w:rsidRPr="00000000" w14:paraId="00000287">
            <w:pPr>
              <w:rPr/>
            </w:pPr>
            <w:r w:rsidDel="00000000" w:rsidR="00000000" w:rsidRPr="00000000">
              <w:rPr>
                <w:rtl w:val="0"/>
              </w:rPr>
              <w:t xml:space="preserve">    output logic       tx_busy</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 TODO: Implement UART transmitter</w:t>
            </w:r>
          </w:p>
          <w:p w:rsidR="00000000" w:rsidDel="00000000" w:rsidP="00000000" w:rsidRDefault="00000000" w:rsidRPr="00000000" w14:paraId="0000028B">
            <w:pPr>
              <w:rPr/>
            </w:pPr>
            <w:r w:rsidDel="00000000" w:rsidR="00000000" w:rsidRPr="00000000">
              <w:rPr>
                <w:rtl w:val="0"/>
              </w:rPr>
              <w:t xml:space="preserve">    // Consider: Baud rate accuracy and jitter</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endmodule</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8yyg8mpgbv21" w:id="87"/>
      <w:bookmarkEnd w:id="87"/>
      <w:r w:rsidDel="00000000" w:rsidR="00000000" w:rsidRPr="00000000">
        <w:rPr>
          <w:b w:val="1"/>
          <w:color w:val="000000"/>
          <w:sz w:val="26"/>
          <w:szCs w:val="26"/>
          <w:rtl w:val="0"/>
        </w:rPr>
        <w:t xml:space="preserve">10.2 UART Receiver</w:t>
      </w:r>
    </w:p>
    <w:p w:rsidR="00000000" w:rsidDel="00000000" w:rsidP="00000000" w:rsidRDefault="00000000" w:rsidRPr="00000000" w14:paraId="00000290">
      <w:pPr>
        <w:pStyle w:val="Heading4"/>
        <w:keepNext w:val="0"/>
        <w:keepLines w:val="0"/>
        <w:spacing w:after="40" w:before="240" w:lineRule="auto"/>
        <w:rPr>
          <w:b w:val="1"/>
          <w:color w:val="000000"/>
          <w:sz w:val="22"/>
          <w:szCs w:val="22"/>
        </w:rPr>
      </w:pPr>
      <w:bookmarkStart w:colFirst="0" w:colLast="0" w:name="_wbl6p75n7bg9" w:id="88"/>
      <w:bookmarkEnd w:id="88"/>
      <w:r w:rsidDel="00000000" w:rsidR="00000000" w:rsidRPr="00000000">
        <w:rPr>
          <w:b w:val="1"/>
          <w:color w:val="000000"/>
          <w:sz w:val="22"/>
          <w:szCs w:val="22"/>
          <w:rtl w:val="0"/>
        </w:rPr>
        <w:t xml:space="preserve">Design Challenges</w:t>
      </w:r>
    </w:p>
    <w:p w:rsidR="00000000" w:rsidDel="00000000" w:rsidP="00000000" w:rsidRDefault="00000000" w:rsidRPr="00000000" w14:paraId="00000291">
      <w:pPr>
        <w:numPr>
          <w:ilvl w:val="0"/>
          <w:numId w:val="41"/>
        </w:numPr>
        <w:spacing w:after="0" w:afterAutospacing="0" w:before="240" w:lineRule="auto"/>
        <w:ind w:left="720" w:hanging="360"/>
      </w:pPr>
      <w:r w:rsidDel="00000000" w:rsidR="00000000" w:rsidRPr="00000000">
        <w:rPr>
          <w:rtl w:val="0"/>
        </w:rPr>
        <w:t xml:space="preserve">Start bit detection and validation</w:t>
      </w:r>
    </w:p>
    <w:p w:rsidR="00000000" w:rsidDel="00000000" w:rsidP="00000000" w:rsidRDefault="00000000" w:rsidRPr="00000000" w14:paraId="00000292">
      <w:pPr>
        <w:numPr>
          <w:ilvl w:val="0"/>
          <w:numId w:val="41"/>
        </w:numPr>
        <w:spacing w:after="0" w:afterAutospacing="0" w:before="0" w:beforeAutospacing="0" w:lineRule="auto"/>
        <w:ind w:left="720" w:hanging="360"/>
      </w:pPr>
      <w:r w:rsidDel="00000000" w:rsidR="00000000" w:rsidRPr="00000000">
        <w:rPr>
          <w:rtl w:val="0"/>
        </w:rPr>
        <w:t xml:space="preserve">Data sampling at optimal points</w:t>
      </w:r>
    </w:p>
    <w:p w:rsidR="00000000" w:rsidDel="00000000" w:rsidP="00000000" w:rsidRDefault="00000000" w:rsidRPr="00000000" w14:paraId="00000293">
      <w:pPr>
        <w:numPr>
          <w:ilvl w:val="0"/>
          <w:numId w:val="41"/>
        </w:numPr>
        <w:spacing w:after="0" w:afterAutospacing="0" w:before="0" w:beforeAutospacing="0" w:lineRule="auto"/>
        <w:ind w:left="720" w:hanging="360"/>
      </w:pPr>
      <w:r w:rsidDel="00000000" w:rsidR="00000000" w:rsidRPr="00000000">
        <w:rPr>
          <w:rtl w:val="0"/>
        </w:rPr>
        <w:t xml:space="preserve">Frame error detection</w:t>
      </w:r>
    </w:p>
    <w:p w:rsidR="00000000" w:rsidDel="00000000" w:rsidP="00000000" w:rsidRDefault="00000000" w:rsidRPr="00000000" w14:paraId="00000294">
      <w:pPr>
        <w:numPr>
          <w:ilvl w:val="0"/>
          <w:numId w:val="41"/>
        </w:numPr>
        <w:spacing w:after="240" w:before="0" w:beforeAutospacing="0" w:lineRule="auto"/>
        <w:ind w:left="720" w:hanging="360"/>
      </w:pPr>
      <w:r w:rsidDel="00000000" w:rsidR="00000000" w:rsidRPr="00000000">
        <w:rPr>
          <w:rtl w:val="0"/>
        </w:rPr>
        <w:t xml:space="preserve">Receive FIFO integration</w:t>
      </w:r>
    </w:p>
    <w:p w:rsidR="00000000" w:rsidDel="00000000" w:rsidP="00000000" w:rsidRDefault="00000000" w:rsidRPr="00000000" w14:paraId="00000295">
      <w:pPr>
        <w:pStyle w:val="Heading2"/>
        <w:keepNext w:val="0"/>
        <w:keepLines w:val="0"/>
        <w:spacing w:after="80" w:lineRule="auto"/>
        <w:rPr>
          <w:b w:val="1"/>
          <w:sz w:val="34"/>
          <w:szCs w:val="34"/>
        </w:rPr>
      </w:pPr>
      <w:bookmarkStart w:colFirst="0" w:colLast="0" w:name="_qhuybixlcqpw" w:id="89"/>
      <w:bookmarkEnd w:id="89"/>
      <w:r w:rsidDel="00000000" w:rsidR="00000000" w:rsidRPr="00000000">
        <w:br w:type="page"/>
      </w:r>
      <w:r w:rsidDel="00000000" w:rsidR="00000000" w:rsidRPr="00000000">
        <w:rPr>
          <w:rtl w:val="0"/>
        </w:rPr>
      </w:r>
    </w:p>
    <w:p w:rsidR="00000000" w:rsidDel="00000000" w:rsidP="00000000" w:rsidRDefault="00000000" w:rsidRPr="00000000" w14:paraId="00000296">
      <w:pPr>
        <w:pStyle w:val="Heading2"/>
        <w:keepNext w:val="0"/>
        <w:keepLines w:val="0"/>
        <w:spacing w:after="80" w:lineRule="auto"/>
        <w:rPr>
          <w:b w:val="1"/>
          <w:sz w:val="34"/>
          <w:szCs w:val="34"/>
        </w:rPr>
      </w:pPr>
      <w:bookmarkStart w:colFirst="0" w:colLast="0" w:name="_i6408bmw1m6j" w:id="90"/>
      <w:bookmarkEnd w:id="90"/>
      <w:r w:rsidDel="00000000" w:rsidR="00000000" w:rsidRPr="00000000">
        <w:rPr>
          <w:b w:val="1"/>
          <w:sz w:val="34"/>
          <w:szCs w:val="34"/>
          <w:rtl w:val="0"/>
        </w:rPr>
        <w:t xml:space="preserve">11. Lab 9: SPI Controller</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4zchf5bolpum" w:id="91"/>
      <w:bookmarkEnd w:id="91"/>
      <w:r w:rsidDel="00000000" w:rsidR="00000000" w:rsidRPr="00000000">
        <w:rPr>
          <w:b w:val="1"/>
          <w:color w:val="000000"/>
          <w:sz w:val="26"/>
          <w:szCs w:val="26"/>
          <w:rtl w:val="0"/>
        </w:rPr>
        <w:t xml:space="preserve">11.1 SPI Master Controller</w:t>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v2n7oc8c9u9m" w:id="92"/>
      <w:bookmarkEnd w:id="92"/>
      <w:r w:rsidDel="00000000" w:rsidR="00000000" w:rsidRPr="00000000">
        <w:rPr>
          <w:b w:val="1"/>
          <w:color w:val="000000"/>
          <w:sz w:val="22"/>
          <w:szCs w:val="22"/>
          <w:rtl w:val="0"/>
        </w:rPr>
        <w:t xml:space="preserve">Specification</w:t>
      </w:r>
    </w:p>
    <w:p w:rsidR="00000000" w:rsidDel="00000000" w:rsidP="00000000" w:rsidRDefault="00000000" w:rsidRPr="00000000" w14:paraId="00000299">
      <w:pPr>
        <w:numPr>
          <w:ilvl w:val="0"/>
          <w:numId w:val="44"/>
        </w:numPr>
        <w:spacing w:after="0" w:afterAutospacing="0" w:before="240" w:lineRule="auto"/>
        <w:ind w:left="720" w:hanging="360"/>
      </w:pPr>
      <w:r w:rsidDel="00000000" w:rsidR="00000000" w:rsidRPr="00000000">
        <w:rPr>
          <w:rtl w:val="0"/>
        </w:rPr>
        <w:t xml:space="preserve">Configurable clock polarity and phase (CPOL/CPHA)</w:t>
      </w:r>
    </w:p>
    <w:p w:rsidR="00000000" w:rsidDel="00000000" w:rsidP="00000000" w:rsidRDefault="00000000" w:rsidRPr="00000000" w14:paraId="0000029A">
      <w:pPr>
        <w:numPr>
          <w:ilvl w:val="0"/>
          <w:numId w:val="44"/>
        </w:numPr>
        <w:spacing w:after="0" w:afterAutospacing="0" w:before="0" w:beforeAutospacing="0" w:lineRule="auto"/>
        <w:ind w:left="720" w:hanging="360"/>
      </w:pPr>
      <w:r w:rsidDel="00000000" w:rsidR="00000000" w:rsidRPr="00000000">
        <w:rPr>
          <w:rtl w:val="0"/>
        </w:rPr>
        <w:t xml:space="preserve">Variable clock frequency</w:t>
      </w:r>
    </w:p>
    <w:p w:rsidR="00000000" w:rsidDel="00000000" w:rsidP="00000000" w:rsidRDefault="00000000" w:rsidRPr="00000000" w14:paraId="0000029B">
      <w:pPr>
        <w:numPr>
          <w:ilvl w:val="0"/>
          <w:numId w:val="44"/>
        </w:numPr>
        <w:spacing w:after="0" w:afterAutospacing="0" w:before="0" w:beforeAutospacing="0" w:lineRule="auto"/>
        <w:ind w:left="720" w:hanging="360"/>
      </w:pPr>
      <w:r w:rsidDel="00000000" w:rsidR="00000000" w:rsidRPr="00000000">
        <w:rPr>
          <w:rtl w:val="0"/>
        </w:rPr>
        <w:t xml:space="preserve">Automatic slave select control</w:t>
      </w:r>
    </w:p>
    <w:p w:rsidR="00000000" w:rsidDel="00000000" w:rsidP="00000000" w:rsidRDefault="00000000" w:rsidRPr="00000000" w14:paraId="0000029C">
      <w:pPr>
        <w:numPr>
          <w:ilvl w:val="0"/>
          <w:numId w:val="44"/>
        </w:numPr>
        <w:spacing w:after="240" w:before="0" w:beforeAutospacing="0" w:lineRule="auto"/>
        <w:ind w:left="720" w:hanging="360"/>
      </w:pPr>
      <w:r w:rsidDel="00000000" w:rsidR="00000000" w:rsidRPr="00000000">
        <w:rPr>
          <w:rtl w:val="0"/>
        </w:rPr>
        <w:t xml:space="preserve">Bidirectional data transfer</w:t>
      </w:r>
    </w:p>
    <w:p w:rsidR="00000000" w:rsidDel="00000000" w:rsidP="00000000" w:rsidRDefault="00000000" w:rsidRPr="00000000" w14:paraId="0000029D">
      <w:pPr>
        <w:pStyle w:val="Heading4"/>
        <w:keepNext w:val="0"/>
        <w:keepLines w:val="0"/>
        <w:spacing w:after="40" w:before="240" w:lineRule="auto"/>
        <w:rPr>
          <w:b w:val="1"/>
          <w:color w:val="000000"/>
          <w:sz w:val="22"/>
          <w:szCs w:val="22"/>
        </w:rPr>
      </w:pPr>
      <w:bookmarkStart w:colFirst="0" w:colLast="0" w:name="_s97e4tp93208" w:id="93"/>
      <w:bookmarkEnd w:id="93"/>
      <w:r w:rsidDel="00000000" w:rsidR="00000000" w:rsidRPr="00000000">
        <w:rPr>
          <w:b w:val="1"/>
          <w:color w:val="000000"/>
          <w:sz w:val="22"/>
          <w:szCs w:val="22"/>
          <w:rtl w:val="0"/>
        </w:rPr>
        <w:t xml:space="preserve">Design Methodology</w:t>
      </w:r>
    </w:p>
    <w:p w:rsidR="00000000" w:rsidDel="00000000" w:rsidP="00000000" w:rsidRDefault="00000000" w:rsidRPr="00000000" w14:paraId="0000029E">
      <w:pPr>
        <w:numPr>
          <w:ilvl w:val="0"/>
          <w:numId w:val="17"/>
        </w:numPr>
        <w:spacing w:after="0" w:afterAutospacing="0" w:before="240" w:lineRule="auto"/>
        <w:ind w:left="720" w:hanging="360"/>
      </w:pPr>
      <w:r w:rsidDel="00000000" w:rsidR="00000000" w:rsidRPr="00000000">
        <w:rPr>
          <w:b w:val="1"/>
          <w:rtl w:val="0"/>
        </w:rPr>
        <w:t xml:space="preserve">Understand SPI timing</w:t>
      </w:r>
      <w:r w:rsidDel="00000000" w:rsidR="00000000" w:rsidRPr="00000000">
        <w:rPr>
          <w:rtl w:val="0"/>
        </w:rPr>
        <w:t xml:space="preserve"> for all CPOL/CPHA combinations</w:t>
      </w:r>
    </w:p>
    <w:p w:rsidR="00000000" w:rsidDel="00000000" w:rsidP="00000000" w:rsidRDefault="00000000" w:rsidRPr="00000000" w14:paraId="0000029F">
      <w:pPr>
        <w:numPr>
          <w:ilvl w:val="0"/>
          <w:numId w:val="17"/>
        </w:numPr>
        <w:spacing w:after="0" w:afterAutospacing="0" w:before="0" w:beforeAutospacing="0" w:lineRule="auto"/>
        <w:ind w:left="720" w:hanging="360"/>
      </w:pPr>
      <w:r w:rsidDel="00000000" w:rsidR="00000000" w:rsidRPr="00000000">
        <w:rPr>
          <w:b w:val="1"/>
          <w:rtl w:val="0"/>
        </w:rPr>
        <w:t xml:space="preserve">Draw timing diagrams</w:t>
      </w:r>
      <w:r w:rsidDel="00000000" w:rsidR="00000000" w:rsidRPr="00000000">
        <w:rPr>
          <w:rtl w:val="0"/>
        </w:rPr>
        <w:t xml:space="preserve"> for each mode</w:t>
      </w:r>
    </w:p>
    <w:p w:rsidR="00000000" w:rsidDel="00000000" w:rsidP="00000000" w:rsidRDefault="00000000" w:rsidRPr="00000000" w14:paraId="000002A0">
      <w:pPr>
        <w:numPr>
          <w:ilvl w:val="0"/>
          <w:numId w:val="17"/>
        </w:numPr>
        <w:spacing w:after="0" w:afterAutospacing="0" w:before="0" w:beforeAutospacing="0" w:lineRule="auto"/>
        <w:ind w:left="720" w:hanging="360"/>
      </w:pPr>
      <w:r w:rsidDel="00000000" w:rsidR="00000000" w:rsidRPr="00000000">
        <w:rPr>
          <w:b w:val="1"/>
          <w:rtl w:val="0"/>
        </w:rPr>
        <w:t xml:space="preserve">Design shift register</w:t>
      </w:r>
      <w:r w:rsidDel="00000000" w:rsidR="00000000" w:rsidRPr="00000000">
        <w:rPr>
          <w:rtl w:val="0"/>
        </w:rPr>
        <w:t xml:space="preserve"> for data transfer</w:t>
      </w:r>
    </w:p>
    <w:p w:rsidR="00000000" w:rsidDel="00000000" w:rsidP="00000000" w:rsidRDefault="00000000" w:rsidRPr="00000000" w14:paraId="000002A1">
      <w:pPr>
        <w:numPr>
          <w:ilvl w:val="0"/>
          <w:numId w:val="17"/>
        </w:numPr>
        <w:spacing w:after="240" w:before="0" w:beforeAutospacing="0" w:lineRule="auto"/>
        <w:ind w:left="720" w:hanging="360"/>
      </w:pPr>
      <w:r w:rsidDel="00000000" w:rsidR="00000000" w:rsidRPr="00000000">
        <w:rPr>
          <w:b w:val="1"/>
          <w:rtl w:val="0"/>
        </w:rPr>
        <w:t xml:space="preserve">Plan slave select timing</w:t>
      </w:r>
    </w:p>
    <w:p w:rsidR="00000000" w:rsidDel="00000000" w:rsidP="00000000" w:rsidRDefault="00000000" w:rsidRPr="00000000" w14:paraId="000002A2">
      <w:pPr>
        <w:pStyle w:val="Heading4"/>
        <w:keepNext w:val="0"/>
        <w:keepLines w:val="0"/>
        <w:spacing w:after="40" w:before="240" w:lineRule="auto"/>
        <w:rPr/>
      </w:pPr>
      <w:bookmarkStart w:colFirst="0" w:colLast="0" w:name="_2u122a2ki3r9" w:id="94"/>
      <w:bookmarkEnd w:id="94"/>
      <w:r w:rsidDel="00000000" w:rsidR="00000000" w:rsidRPr="00000000">
        <w:rPr>
          <w:b w:val="1"/>
          <w:color w:val="000000"/>
          <w:sz w:val="22"/>
          <w:szCs w:val="22"/>
          <w:rtl w:val="0"/>
        </w:rPr>
        <w:t xml:space="preserve">Code Framework</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module spi_master #(</w:t>
            </w:r>
          </w:p>
          <w:p w:rsidR="00000000" w:rsidDel="00000000" w:rsidP="00000000" w:rsidRDefault="00000000" w:rsidRPr="00000000" w14:paraId="000002A4">
            <w:pPr>
              <w:rPr/>
            </w:pPr>
            <w:r w:rsidDel="00000000" w:rsidR="00000000" w:rsidRPr="00000000">
              <w:rPr>
                <w:rtl w:val="0"/>
              </w:rPr>
              <w:t xml:space="preserve">    parameter int NUM_SLAVES = 4,</w:t>
            </w:r>
          </w:p>
          <w:p w:rsidR="00000000" w:rsidDel="00000000" w:rsidP="00000000" w:rsidRDefault="00000000" w:rsidRPr="00000000" w14:paraId="000002A5">
            <w:pPr>
              <w:rPr/>
            </w:pPr>
            <w:r w:rsidDel="00000000" w:rsidR="00000000" w:rsidRPr="00000000">
              <w:rPr>
                <w:rtl w:val="0"/>
              </w:rPr>
              <w:t xml:space="preserve">    parameter int DATA_WIDTH = 8</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    input  logic                      clk,</w:t>
            </w:r>
          </w:p>
          <w:p w:rsidR="00000000" w:rsidDel="00000000" w:rsidP="00000000" w:rsidRDefault="00000000" w:rsidRPr="00000000" w14:paraId="000002A8">
            <w:pPr>
              <w:rPr/>
            </w:pPr>
            <w:r w:rsidDel="00000000" w:rsidR="00000000" w:rsidRPr="00000000">
              <w:rPr>
                <w:rtl w:val="0"/>
              </w:rPr>
              <w:t xml:space="preserve">    input  logic                      rst_n,</w:t>
            </w:r>
          </w:p>
          <w:p w:rsidR="00000000" w:rsidDel="00000000" w:rsidP="00000000" w:rsidRDefault="00000000" w:rsidRPr="00000000" w14:paraId="000002A9">
            <w:pPr>
              <w:rPr/>
            </w:pPr>
            <w:r w:rsidDel="00000000" w:rsidR="00000000" w:rsidRPr="00000000">
              <w:rPr>
                <w:rtl w:val="0"/>
              </w:rPr>
              <w:t xml:space="preserve">    input  logic [DATA_WIDTH-1:0]     tx_data,</w:t>
            </w:r>
          </w:p>
          <w:p w:rsidR="00000000" w:rsidDel="00000000" w:rsidP="00000000" w:rsidRDefault="00000000" w:rsidRPr="00000000" w14:paraId="000002AA">
            <w:pPr>
              <w:rPr/>
            </w:pPr>
            <w:r w:rsidDel="00000000" w:rsidR="00000000" w:rsidRPr="00000000">
              <w:rPr>
                <w:rtl w:val="0"/>
              </w:rPr>
              <w:t xml:space="preserve">    input  logic [$clog2(NUM_SLAVES)-1:0] slave_sel,</w:t>
            </w:r>
          </w:p>
          <w:p w:rsidR="00000000" w:rsidDel="00000000" w:rsidP="00000000" w:rsidRDefault="00000000" w:rsidRPr="00000000" w14:paraId="000002AB">
            <w:pPr>
              <w:rPr/>
            </w:pPr>
            <w:r w:rsidDel="00000000" w:rsidR="00000000" w:rsidRPr="00000000">
              <w:rPr>
                <w:rtl w:val="0"/>
              </w:rPr>
              <w:t xml:space="preserve">    input  logic                      start_transfer,</w:t>
            </w:r>
          </w:p>
          <w:p w:rsidR="00000000" w:rsidDel="00000000" w:rsidP="00000000" w:rsidRDefault="00000000" w:rsidRPr="00000000" w14:paraId="000002AC">
            <w:pPr>
              <w:rPr/>
            </w:pPr>
            <w:r w:rsidDel="00000000" w:rsidR="00000000" w:rsidRPr="00000000">
              <w:rPr>
                <w:rtl w:val="0"/>
              </w:rPr>
              <w:t xml:space="preserve">    input  logic                      cpol,</w:t>
            </w:r>
          </w:p>
          <w:p w:rsidR="00000000" w:rsidDel="00000000" w:rsidP="00000000" w:rsidRDefault="00000000" w:rsidRPr="00000000" w14:paraId="000002AD">
            <w:pPr>
              <w:rPr/>
            </w:pPr>
            <w:r w:rsidDel="00000000" w:rsidR="00000000" w:rsidRPr="00000000">
              <w:rPr>
                <w:rtl w:val="0"/>
              </w:rPr>
              <w:t xml:space="preserve">    input  logic                      cpha,</w:t>
            </w:r>
          </w:p>
          <w:p w:rsidR="00000000" w:rsidDel="00000000" w:rsidP="00000000" w:rsidRDefault="00000000" w:rsidRPr="00000000" w14:paraId="000002AE">
            <w:pPr>
              <w:rPr/>
            </w:pPr>
            <w:r w:rsidDel="00000000" w:rsidR="00000000" w:rsidRPr="00000000">
              <w:rPr>
                <w:rtl w:val="0"/>
              </w:rPr>
              <w:t xml:space="preserve">    input  logic [15:0]              clk_div,</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output logic [DATA_WIDTH-1:0]     rx_data,</w:t>
            </w:r>
          </w:p>
          <w:p w:rsidR="00000000" w:rsidDel="00000000" w:rsidP="00000000" w:rsidRDefault="00000000" w:rsidRPr="00000000" w14:paraId="000002B1">
            <w:pPr>
              <w:rPr/>
            </w:pPr>
            <w:r w:rsidDel="00000000" w:rsidR="00000000" w:rsidRPr="00000000">
              <w:rPr>
                <w:rtl w:val="0"/>
              </w:rPr>
              <w:t xml:space="preserve">    output logic                      transfer_done,</w:t>
            </w:r>
          </w:p>
          <w:p w:rsidR="00000000" w:rsidDel="00000000" w:rsidP="00000000" w:rsidRDefault="00000000" w:rsidRPr="00000000" w14:paraId="000002B2">
            <w:pPr>
              <w:rPr/>
            </w:pPr>
            <w:r w:rsidDel="00000000" w:rsidR="00000000" w:rsidRPr="00000000">
              <w:rPr>
                <w:rtl w:val="0"/>
              </w:rPr>
              <w:t xml:space="preserve">    output logic                      busy,</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 SPI interface</w:t>
            </w:r>
          </w:p>
          <w:p w:rsidR="00000000" w:rsidDel="00000000" w:rsidP="00000000" w:rsidRDefault="00000000" w:rsidRPr="00000000" w14:paraId="000002B5">
            <w:pPr>
              <w:rPr/>
            </w:pPr>
            <w:r w:rsidDel="00000000" w:rsidR="00000000" w:rsidRPr="00000000">
              <w:rPr>
                <w:rtl w:val="0"/>
              </w:rPr>
              <w:t xml:space="preserve">    output logic                      spi_clk,</w:t>
            </w:r>
          </w:p>
          <w:p w:rsidR="00000000" w:rsidDel="00000000" w:rsidP="00000000" w:rsidRDefault="00000000" w:rsidRPr="00000000" w14:paraId="000002B6">
            <w:pPr>
              <w:rPr/>
            </w:pPr>
            <w:r w:rsidDel="00000000" w:rsidR="00000000" w:rsidRPr="00000000">
              <w:rPr>
                <w:rtl w:val="0"/>
              </w:rPr>
              <w:t xml:space="preserve">    output logic                      spi_mosi,</w:t>
            </w:r>
          </w:p>
          <w:p w:rsidR="00000000" w:rsidDel="00000000" w:rsidP="00000000" w:rsidRDefault="00000000" w:rsidRPr="00000000" w14:paraId="000002B7">
            <w:pPr>
              <w:rPr/>
            </w:pPr>
            <w:r w:rsidDel="00000000" w:rsidR="00000000" w:rsidRPr="00000000">
              <w:rPr>
                <w:rtl w:val="0"/>
              </w:rPr>
              <w:t xml:space="preserve">    input  logic                      spi_miso,</w:t>
            </w:r>
          </w:p>
          <w:p w:rsidR="00000000" w:rsidDel="00000000" w:rsidP="00000000" w:rsidRDefault="00000000" w:rsidRPr="00000000" w14:paraId="000002B8">
            <w:pPr>
              <w:rPr/>
            </w:pPr>
            <w:r w:rsidDel="00000000" w:rsidR="00000000" w:rsidRPr="00000000">
              <w:rPr>
                <w:rtl w:val="0"/>
              </w:rPr>
              <w:t xml:space="preserve">    output logic [NUM_SLAVES-1:0]     spi_cs_n</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 TODO: Implement SPI master</w:t>
            </w:r>
          </w:p>
          <w:p w:rsidR="00000000" w:rsidDel="00000000" w:rsidP="00000000" w:rsidRDefault="00000000" w:rsidRPr="00000000" w14:paraId="000002BC">
            <w:pPr>
              <w:rPr/>
            </w:pPr>
            <w:r w:rsidDel="00000000" w:rsidR="00000000" w:rsidRPr="00000000">
              <w:rPr>
                <w:rtl w:val="0"/>
              </w:rPr>
              <w:t xml:space="preserve">    // Consider: How to handle different CPOL/CPHA modes?</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endmodule</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ly9wbqy7gurr" w:id="95"/>
      <w:bookmarkEnd w:id="95"/>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g38ablue03g7" w:id="96"/>
      <w:bookmarkEnd w:id="96"/>
      <w:r w:rsidDel="00000000" w:rsidR="00000000" w:rsidRPr="00000000">
        <w:rPr>
          <w:b w:val="1"/>
          <w:sz w:val="34"/>
          <w:szCs w:val="34"/>
          <w:rtl w:val="0"/>
        </w:rPr>
        <w:t xml:space="preserve">12. Lab 10: AXI4-Lite Interface Design</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nbnl846z8qz2" w:id="97"/>
      <w:bookmarkEnd w:id="97"/>
      <w:r w:rsidDel="00000000" w:rsidR="00000000" w:rsidRPr="00000000">
        <w:rPr>
          <w:b w:val="1"/>
          <w:color w:val="000000"/>
          <w:sz w:val="26"/>
          <w:szCs w:val="26"/>
          <w:rtl w:val="0"/>
        </w:rPr>
        <w:t xml:space="preserve">12.1 AXI4-Lite Protocol Overview</w:t>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gnn45yehr7cf" w:id="98"/>
      <w:bookmarkEnd w:id="98"/>
      <w:r w:rsidDel="00000000" w:rsidR="00000000" w:rsidRPr="00000000">
        <w:rPr>
          <w:b w:val="1"/>
          <w:color w:val="000000"/>
          <w:sz w:val="22"/>
          <w:szCs w:val="22"/>
          <w:rtl w:val="0"/>
        </w:rPr>
        <w:t xml:space="preserve">Key Characteristics</w:t>
      </w:r>
    </w:p>
    <w:p w:rsidR="00000000" w:rsidDel="00000000" w:rsidP="00000000" w:rsidRDefault="00000000" w:rsidRPr="00000000" w14:paraId="000002C4">
      <w:pPr>
        <w:numPr>
          <w:ilvl w:val="0"/>
          <w:numId w:val="6"/>
        </w:numPr>
        <w:spacing w:after="0" w:afterAutospacing="0" w:before="240" w:lineRule="auto"/>
        <w:ind w:left="720" w:hanging="360"/>
      </w:pPr>
      <w:r w:rsidDel="00000000" w:rsidR="00000000" w:rsidRPr="00000000">
        <w:rPr>
          <w:rtl w:val="0"/>
        </w:rPr>
        <w:t xml:space="preserve">32-bit address and data buses</w:t>
      </w:r>
    </w:p>
    <w:p w:rsidR="00000000" w:rsidDel="00000000" w:rsidP="00000000" w:rsidRDefault="00000000" w:rsidRPr="00000000" w14:paraId="000002C5">
      <w:pPr>
        <w:numPr>
          <w:ilvl w:val="0"/>
          <w:numId w:val="6"/>
        </w:numPr>
        <w:spacing w:after="0" w:afterAutospacing="0" w:before="0" w:beforeAutospacing="0" w:lineRule="auto"/>
        <w:ind w:left="720" w:hanging="360"/>
      </w:pPr>
      <w:r w:rsidDel="00000000" w:rsidR="00000000" w:rsidRPr="00000000">
        <w:rPr>
          <w:rtl w:val="0"/>
        </w:rPr>
        <w:t xml:space="preserve">Separate read/write address channels</w:t>
      </w:r>
    </w:p>
    <w:p w:rsidR="00000000" w:rsidDel="00000000" w:rsidP="00000000" w:rsidRDefault="00000000" w:rsidRPr="00000000" w14:paraId="000002C6">
      <w:pPr>
        <w:numPr>
          <w:ilvl w:val="0"/>
          <w:numId w:val="6"/>
        </w:numPr>
        <w:spacing w:after="0" w:afterAutospacing="0" w:before="0" w:beforeAutospacing="0" w:lineRule="auto"/>
        <w:ind w:left="720" w:hanging="360"/>
      </w:pPr>
      <w:r w:rsidDel="00000000" w:rsidR="00000000" w:rsidRPr="00000000">
        <w:rPr>
          <w:rtl w:val="0"/>
        </w:rPr>
        <w:t xml:space="preserve">Write response channel</w:t>
      </w:r>
    </w:p>
    <w:p w:rsidR="00000000" w:rsidDel="00000000" w:rsidP="00000000" w:rsidRDefault="00000000" w:rsidRPr="00000000" w14:paraId="000002C7">
      <w:pPr>
        <w:numPr>
          <w:ilvl w:val="0"/>
          <w:numId w:val="6"/>
        </w:numPr>
        <w:spacing w:after="0" w:afterAutospacing="0" w:before="0" w:beforeAutospacing="0" w:lineRule="auto"/>
        <w:ind w:left="720" w:hanging="360"/>
      </w:pPr>
      <w:r w:rsidDel="00000000" w:rsidR="00000000" w:rsidRPr="00000000">
        <w:rPr>
          <w:rtl w:val="0"/>
        </w:rPr>
        <w:t xml:space="preserve">No burst support (single transfers only)</w:t>
      </w:r>
    </w:p>
    <w:p w:rsidR="00000000" w:rsidDel="00000000" w:rsidP="00000000" w:rsidRDefault="00000000" w:rsidRPr="00000000" w14:paraId="000002C8">
      <w:pPr>
        <w:numPr>
          <w:ilvl w:val="0"/>
          <w:numId w:val="6"/>
        </w:numPr>
        <w:spacing w:after="240" w:before="0" w:beforeAutospacing="0" w:lineRule="auto"/>
        <w:ind w:left="720" w:hanging="360"/>
      </w:pPr>
      <w:r w:rsidDel="00000000" w:rsidR="00000000" w:rsidRPr="00000000">
        <w:rPr>
          <w:rtl w:val="0"/>
        </w:rPr>
        <w:t xml:space="preserve">Simple handshake protocol (VALID/READY)</w:t>
      </w:r>
    </w:p>
    <w:p w:rsidR="00000000" w:rsidDel="00000000" w:rsidP="00000000" w:rsidRDefault="00000000" w:rsidRPr="00000000" w14:paraId="000002C9">
      <w:pPr>
        <w:pStyle w:val="Heading4"/>
        <w:keepNext w:val="0"/>
        <w:keepLines w:val="0"/>
        <w:spacing w:after="40" w:before="240" w:lineRule="auto"/>
        <w:rPr>
          <w:b w:val="1"/>
          <w:color w:val="000000"/>
          <w:sz w:val="22"/>
          <w:szCs w:val="22"/>
        </w:rPr>
      </w:pPr>
      <w:bookmarkStart w:colFirst="0" w:colLast="0" w:name="_lgr34nh2d3rf" w:id="99"/>
      <w:bookmarkEnd w:id="99"/>
      <w:r w:rsidDel="00000000" w:rsidR="00000000" w:rsidRPr="00000000">
        <w:rPr>
          <w:b w:val="1"/>
          <w:color w:val="000000"/>
          <w:sz w:val="22"/>
          <w:szCs w:val="22"/>
          <w:rtl w:val="0"/>
        </w:rPr>
        <w:t xml:space="preserve">Channel Structure</w:t>
      </w:r>
    </w:p>
    <w:p w:rsidR="00000000" w:rsidDel="00000000" w:rsidP="00000000" w:rsidRDefault="00000000" w:rsidRPr="00000000" w14:paraId="000002CA">
      <w:pPr>
        <w:rPr/>
      </w:pPr>
      <w:r w:rsidDel="00000000" w:rsidR="00000000" w:rsidRPr="00000000">
        <w:rPr>
          <w:rtl w:val="0"/>
        </w:rPr>
        <w:t xml:space="preserve">Write Address Channel: AWADDR, AWVALID, AWREADY</w:t>
      </w:r>
    </w:p>
    <w:p w:rsidR="00000000" w:rsidDel="00000000" w:rsidP="00000000" w:rsidRDefault="00000000" w:rsidRPr="00000000" w14:paraId="000002CB">
      <w:pPr>
        <w:rPr/>
      </w:pPr>
      <w:r w:rsidDel="00000000" w:rsidR="00000000" w:rsidRPr="00000000">
        <w:rPr>
          <w:rtl w:val="0"/>
        </w:rPr>
        <w:t xml:space="preserve">Write Data Channel:    WDATA, WSTRB, WVALID, WREADY  </w:t>
      </w:r>
    </w:p>
    <w:p w:rsidR="00000000" w:rsidDel="00000000" w:rsidP="00000000" w:rsidRDefault="00000000" w:rsidRPr="00000000" w14:paraId="000002CC">
      <w:pPr>
        <w:rPr/>
      </w:pPr>
      <w:r w:rsidDel="00000000" w:rsidR="00000000" w:rsidRPr="00000000">
        <w:rPr>
          <w:rtl w:val="0"/>
        </w:rPr>
        <w:t xml:space="preserve">Write Response:        BRESP, BVALID, BREADY</w:t>
      </w:r>
    </w:p>
    <w:p w:rsidR="00000000" w:rsidDel="00000000" w:rsidP="00000000" w:rsidRDefault="00000000" w:rsidRPr="00000000" w14:paraId="000002CD">
      <w:pPr>
        <w:rPr/>
      </w:pPr>
      <w:r w:rsidDel="00000000" w:rsidR="00000000" w:rsidRPr="00000000">
        <w:rPr>
          <w:rtl w:val="0"/>
        </w:rPr>
        <w:t xml:space="preserve">Read Address Channel:  ARADDR, ARVALID, ARREADY</w:t>
      </w:r>
    </w:p>
    <w:p w:rsidR="00000000" w:rsidDel="00000000" w:rsidP="00000000" w:rsidRDefault="00000000" w:rsidRPr="00000000" w14:paraId="000002CE">
      <w:pPr>
        <w:rPr/>
      </w:pPr>
      <w:r w:rsidDel="00000000" w:rsidR="00000000" w:rsidRPr="00000000">
        <w:rPr>
          <w:rtl w:val="0"/>
        </w:rPr>
        <w:t xml:space="preserve">Read Data Channel:     RDATA, RRESP, RVALID, RREADY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jvh6qi33h6wa" w:id="100"/>
      <w:bookmarkEnd w:id="100"/>
      <w:r w:rsidDel="00000000" w:rsidR="00000000" w:rsidRPr="00000000">
        <w:rPr>
          <w:b w:val="1"/>
          <w:color w:val="000000"/>
          <w:sz w:val="26"/>
          <w:szCs w:val="26"/>
          <w:rtl w:val="0"/>
        </w:rPr>
        <w:t xml:space="preserve">12.2 AXI4-Lite Slave Design</w:t>
      </w:r>
    </w:p>
    <w:p w:rsidR="00000000" w:rsidDel="00000000" w:rsidP="00000000" w:rsidRDefault="00000000" w:rsidRPr="00000000" w14:paraId="000002D1">
      <w:pPr>
        <w:pStyle w:val="Heading4"/>
        <w:keepNext w:val="0"/>
        <w:keepLines w:val="0"/>
        <w:spacing w:after="40" w:before="240" w:lineRule="auto"/>
        <w:rPr>
          <w:b w:val="1"/>
          <w:color w:val="000000"/>
          <w:sz w:val="22"/>
          <w:szCs w:val="22"/>
        </w:rPr>
      </w:pPr>
      <w:bookmarkStart w:colFirst="0" w:colLast="0" w:name="_xmd3kvin82wa" w:id="101"/>
      <w:bookmarkEnd w:id="101"/>
      <w:r w:rsidDel="00000000" w:rsidR="00000000" w:rsidRPr="00000000">
        <w:rPr>
          <w:b w:val="1"/>
          <w:color w:val="000000"/>
          <w:sz w:val="22"/>
          <w:szCs w:val="22"/>
          <w:rtl w:val="0"/>
        </w:rPr>
        <w:t xml:space="preserve">Specification</w:t>
      </w:r>
    </w:p>
    <w:p w:rsidR="00000000" w:rsidDel="00000000" w:rsidP="00000000" w:rsidRDefault="00000000" w:rsidRPr="00000000" w14:paraId="000002D2">
      <w:pPr>
        <w:numPr>
          <w:ilvl w:val="0"/>
          <w:numId w:val="53"/>
        </w:numPr>
        <w:spacing w:after="0" w:afterAutospacing="0" w:before="240" w:lineRule="auto"/>
        <w:ind w:left="720" w:hanging="360"/>
      </w:pPr>
      <w:r w:rsidDel="00000000" w:rsidR="00000000" w:rsidRPr="00000000">
        <w:rPr>
          <w:rtl w:val="0"/>
        </w:rPr>
        <w:t xml:space="preserve">Register bank with 16 x 32-bit registers</w:t>
      </w:r>
    </w:p>
    <w:p w:rsidR="00000000" w:rsidDel="00000000" w:rsidP="00000000" w:rsidRDefault="00000000" w:rsidRPr="00000000" w14:paraId="000002D3">
      <w:pPr>
        <w:numPr>
          <w:ilvl w:val="0"/>
          <w:numId w:val="53"/>
        </w:numPr>
        <w:spacing w:after="0" w:afterAutospacing="0" w:before="0" w:beforeAutospacing="0" w:lineRule="auto"/>
        <w:ind w:left="720" w:hanging="360"/>
      </w:pPr>
      <w:r w:rsidDel="00000000" w:rsidR="00000000" w:rsidRPr="00000000">
        <w:rPr>
          <w:rtl w:val="0"/>
        </w:rPr>
        <w:t xml:space="preserve">Read/write access to all registers</w:t>
      </w:r>
    </w:p>
    <w:p w:rsidR="00000000" w:rsidDel="00000000" w:rsidP="00000000" w:rsidRDefault="00000000" w:rsidRPr="00000000" w14:paraId="000002D4">
      <w:pPr>
        <w:numPr>
          <w:ilvl w:val="0"/>
          <w:numId w:val="53"/>
        </w:numPr>
        <w:spacing w:after="0" w:afterAutospacing="0" w:before="0" w:beforeAutospacing="0" w:lineRule="auto"/>
        <w:ind w:left="720" w:hanging="360"/>
      </w:pPr>
      <w:r w:rsidDel="00000000" w:rsidR="00000000" w:rsidRPr="00000000">
        <w:rPr>
          <w:rtl w:val="0"/>
        </w:rPr>
        <w:t xml:space="preserve">Address decode logic</w:t>
      </w:r>
    </w:p>
    <w:p w:rsidR="00000000" w:rsidDel="00000000" w:rsidP="00000000" w:rsidRDefault="00000000" w:rsidRPr="00000000" w14:paraId="000002D5">
      <w:pPr>
        <w:numPr>
          <w:ilvl w:val="0"/>
          <w:numId w:val="53"/>
        </w:numPr>
        <w:spacing w:after="0" w:afterAutospacing="0" w:before="0" w:beforeAutospacing="0" w:lineRule="auto"/>
        <w:ind w:left="720" w:hanging="360"/>
      </w:pPr>
      <w:r w:rsidDel="00000000" w:rsidR="00000000" w:rsidRPr="00000000">
        <w:rPr>
          <w:rtl w:val="0"/>
        </w:rPr>
        <w:t xml:space="preserve">Proper AXI4-Lite response handling</w:t>
      </w:r>
    </w:p>
    <w:p w:rsidR="00000000" w:rsidDel="00000000" w:rsidP="00000000" w:rsidRDefault="00000000" w:rsidRPr="00000000" w14:paraId="000002D6">
      <w:pPr>
        <w:numPr>
          <w:ilvl w:val="0"/>
          <w:numId w:val="53"/>
        </w:numPr>
        <w:spacing w:after="240" w:before="0" w:beforeAutospacing="0" w:lineRule="auto"/>
        <w:ind w:left="720" w:hanging="360"/>
      </w:pPr>
      <w:r w:rsidDel="00000000" w:rsidR="00000000" w:rsidRPr="00000000">
        <w:rPr>
          <w:rtl w:val="0"/>
        </w:rPr>
        <w:t xml:space="preserve">Error responses for invalid addresses</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2bseb3kmssew" w:id="102"/>
      <w:bookmarkEnd w:id="102"/>
      <w:r w:rsidDel="00000000" w:rsidR="00000000" w:rsidRPr="00000000">
        <w:rPr>
          <w:b w:val="1"/>
          <w:color w:val="000000"/>
          <w:sz w:val="22"/>
          <w:szCs w:val="22"/>
          <w:rtl w:val="0"/>
        </w:rPr>
        <w:t xml:space="preserve">Design Process</w:t>
      </w:r>
    </w:p>
    <w:p w:rsidR="00000000" w:rsidDel="00000000" w:rsidP="00000000" w:rsidRDefault="00000000" w:rsidRPr="00000000" w14:paraId="000002D8">
      <w:pPr>
        <w:numPr>
          <w:ilvl w:val="0"/>
          <w:numId w:val="13"/>
        </w:numPr>
        <w:spacing w:after="0" w:afterAutospacing="0" w:before="240" w:lineRule="auto"/>
        <w:ind w:left="720" w:hanging="360"/>
      </w:pPr>
      <w:r w:rsidDel="00000000" w:rsidR="00000000" w:rsidRPr="00000000">
        <w:rPr>
          <w:b w:val="1"/>
          <w:rtl w:val="0"/>
        </w:rPr>
        <w:t xml:space="preserve">Study AXI4-Lite specification</w:t>
      </w:r>
      <w:r w:rsidDel="00000000" w:rsidR="00000000" w:rsidRPr="00000000">
        <w:rPr>
          <w:rtl w:val="0"/>
        </w:rPr>
        <w:t xml:space="preserve"> - understand handshake protocol</w:t>
      </w:r>
    </w:p>
    <w:p w:rsidR="00000000" w:rsidDel="00000000" w:rsidP="00000000" w:rsidRDefault="00000000" w:rsidRPr="00000000" w14:paraId="000002D9">
      <w:pPr>
        <w:numPr>
          <w:ilvl w:val="0"/>
          <w:numId w:val="13"/>
        </w:numPr>
        <w:spacing w:after="0" w:afterAutospacing="0" w:before="0" w:beforeAutospacing="0" w:lineRule="auto"/>
        <w:ind w:left="720" w:hanging="360"/>
      </w:pPr>
      <w:r w:rsidDel="00000000" w:rsidR="00000000" w:rsidRPr="00000000">
        <w:rPr>
          <w:b w:val="1"/>
          <w:rtl w:val="0"/>
        </w:rPr>
        <w:t xml:space="preserve">Draw timing diagrams</w:t>
      </w:r>
      <w:r w:rsidDel="00000000" w:rsidR="00000000" w:rsidRPr="00000000">
        <w:rPr>
          <w:rtl w:val="0"/>
        </w:rPr>
        <w:t xml:space="preserve"> for read and write transactions</w:t>
      </w:r>
    </w:p>
    <w:p w:rsidR="00000000" w:rsidDel="00000000" w:rsidP="00000000" w:rsidRDefault="00000000" w:rsidRPr="00000000" w14:paraId="000002DA">
      <w:pPr>
        <w:numPr>
          <w:ilvl w:val="0"/>
          <w:numId w:val="13"/>
        </w:numPr>
        <w:spacing w:after="0" w:afterAutospacing="0" w:before="0" w:beforeAutospacing="0" w:lineRule="auto"/>
        <w:ind w:left="720" w:hanging="360"/>
      </w:pPr>
      <w:r w:rsidDel="00000000" w:rsidR="00000000" w:rsidRPr="00000000">
        <w:rPr>
          <w:b w:val="1"/>
          <w:rtl w:val="0"/>
        </w:rPr>
        <w:t xml:space="preserve">Design address decoder</w:t>
      </w:r>
    </w:p>
    <w:p w:rsidR="00000000" w:rsidDel="00000000" w:rsidP="00000000" w:rsidRDefault="00000000" w:rsidRPr="00000000" w14:paraId="000002DB">
      <w:pPr>
        <w:numPr>
          <w:ilvl w:val="0"/>
          <w:numId w:val="13"/>
        </w:numPr>
        <w:spacing w:after="0" w:afterAutospacing="0" w:before="0" w:beforeAutospacing="0" w:lineRule="auto"/>
        <w:ind w:left="720" w:hanging="360"/>
      </w:pPr>
      <w:r w:rsidDel="00000000" w:rsidR="00000000" w:rsidRPr="00000000">
        <w:rPr>
          <w:b w:val="1"/>
          <w:rtl w:val="0"/>
        </w:rPr>
        <w:t xml:space="preserve">Plan register bank implementation</w:t>
      </w:r>
    </w:p>
    <w:p w:rsidR="00000000" w:rsidDel="00000000" w:rsidP="00000000" w:rsidRDefault="00000000" w:rsidRPr="00000000" w14:paraId="000002DC">
      <w:pPr>
        <w:numPr>
          <w:ilvl w:val="0"/>
          <w:numId w:val="13"/>
        </w:numPr>
        <w:spacing w:after="240" w:before="0" w:beforeAutospacing="0" w:lineRule="auto"/>
        <w:ind w:left="720" w:hanging="360"/>
      </w:pPr>
      <w:r w:rsidDel="00000000" w:rsidR="00000000" w:rsidRPr="00000000">
        <w:rPr>
          <w:b w:val="1"/>
          <w:rtl w:val="0"/>
        </w:rPr>
        <w:t xml:space="preserve">Design response logic</w:t>
      </w:r>
    </w:p>
    <w:p w:rsidR="00000000" w:rsidDel="00000000" w:rsidP="00000000" w:rsidRDefault="00000000" w:rsidRPr="00000000" w14:paraId="000002DD">
      <w:pPr>
        <w:pStyle w:val="Heading4"/>
        <w:keepNext w:val="0"/>
        <w:keepLines w:val="0"/>
        <w:spacing w:after="40" w:before="240" w:lineRule="auto"/>
        <w:rPr/>
      </w:pPr>
      <w:bookmarkStart w:colFirst="0" w:colLast="0" w:name="_5yctfuqj5egl" w:id="103"/>
      <w:bookmarkEnd w:id="103"/>
      <w:r w:rsidDel="00000000" w:rsidR="00000000" w:rsidRPr="00000000">
        <w:rPr>
          <w:b w:val="1"/>
          <w:color w:val="000000"/>
          <w:sz w:val="22"/>
          <w:szCs w:val="22"/>
          <w:rtl w:val="0"/>
        </w:rPr>
        <w:t xml:space="preserve">Interface Definition</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interface axi4_lite_if;</w:t>
            </w:r>
          </w:p>
          <w:p w:rsidR="00000000" w:rsidDel="00000000" w:rsidP="00000000" w:rsidRDefault="00000000" w:rsidRPr="00000000" w14:paraId="000002DF">
            <w:pPr>
              <w:rPr/>
            </w:pPr>
            <w:r w:rsidDel="00000000" w:rsidR="00000000" w:rsidRPr="00000000">
              <w:rPr>
                <w:rtl w:val="0"/>
              </w:rPr>
              <w:t xml:space="preserve">    // Write address channel</w:t>
            </w:r>
          </w:p>
          <w:p w:rsidR="00000000" w:rsidDel="00000000" w:rsidP="00000000" w:rsidRDefault="00000000" w:rsidRPr="00000000" w14:paraId="000002E0">
            <w:pPr>
              <w:rPr/>
            </w:pPr>
            <w:r w:rsidDel="00000000" w:rsidR="00000000" w:rsidRPr="00000000">
              <w:rPr>
                <w:rtl w:val="0"/>
              </w:rPr>
              <w:t xml:space="preserve">    logic [31:0] awaddr;</w:t>
            </w:r>
          </w:p>
          <w:p w:rsidR="00000000" w:rsidDel="00000000" w:rsidP="00000000" w:rsidRDefault="00000000" w:rsidRPr="00000000" w14:paraId="000002E1">
            <w:pPr>
              <w:rPr/>
            </w:pPr>
            <w:r w:rsidDel="00000000" w:rsidR="00000000" w:rsidRPr="00000000">
              <w:rPr>
                <w:rtl w:val="0"/>
              </w:rPr>
              <w:t xml:space="preserve">    logic        awvalid;</w:t>
            </w:r>
          </w:p>
          <w:p w:rsidR="00000000" w:rsidDel="00000000" w:rsidP="00000000" w:rsidRDefault="00000000" w:rsidRPr="00000000" w14:paraId="000002E2">
            <w:pPr>
              <w:rPr/>
            </w:pPr>
            <w:r w:rsidDel="00000000" w:rsidR="00000000" w:rsidRPr="00000000">
              <w:rPr>
                <w:rtl w:val="0"/>
              </w:rPr>
              <w:t xml:space="preserve">    logic        awready;</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 Write data channel  </w:t>
            </w:r>
          </w:p>
          <w:p w:rsidR="00000000" w:rsidDel="00000000" w:rsidP="00000000" w:rsidRDefault="00000000" w:rsidRPr="00000000" w14:paraId="000002E5">
            <w:pPr>
              <w:rPr/>
            </w:pPr>
            <w:r w:rsidDel="00000000" w:rsidR="00000000" w:rsidRPr="00000000">
              <w:rPr>
                <w:rtl w:val="0"/>
              </w:rPr>
              <w:t xml:space="preserve">    logic [31:0] wdata;</w:t>
            </w:r>
          </w:p>
          <w:p w:rsidR="00000000" w:rsidDel="00000000" w:rsidP="00000000" w:rsidRDefault="00000000" w:rsidRPr="00000000" w14:paraId="000002E6">
            <w:pPr>
              <w:rPr/>
            </w:pPr>
            <w:r w:rsidDel="00000000" w:rsidR="00000000" w:rsidRPr="00000000">
              <w:rPr>
                <w:rtl w:val="0"/>
              </w:rPr>
              <w:t xml:space="preserve">    logic [3:0]  wstrb;</w:t>
            </w:r>
          </w:p>
          <w:p w:rsidR="00000000" w:rsidDel="00000000" w:rsidP="00000000" w:rsidRDefault="00000000" w:rsidRPr="00000000" w14:paraId="000002E7">
            <w:pPr>
              <w:rPr/>
            </w:pPr>
            <w:r w:rsidDel="00000000" w:rsidR="00000000" w:rsidRPr="00000000">
              <w:rPr>
                <w:rtl w:val="0"/>
              </w:rPr>
              <w:t xml:space="preserve">    logic        wvalid;</w:t>
            </w:r>
          </w:p>
          <w:p w:rsidR="00000000" w:rsidDel="00000000" w:rsidP="00000000" w:rsidRDefault="00000000" w:rsidRPr="00000000" w14:paraId="000002E8">
            <w:pPr>
              <w:rPr/>
            </w:pPr>
            <w:r w:rsidDel="00000000" w:rsidR="00000000" w:rsidRPr="00000000">
              <w:rPr>
                <w:rtl w:val="0"/>
              </w:rPr>
              <w:t xml:space="preserve">    logic        wready;</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 Write response channel</w:t>
            </w:r>
          </w:p>
          <w:p w:rsidR="00000000" w:rsidDel="00000000" w:rsidP="00000000" w:rsidRDefault="00000000" w:rsidRPr="00000000" w14:paraId="000002EB">
            <w:pPr>
              <w:rPr/>
            </w:pPr>
            <w:r w:rsidDel="00000000" w:rsidR="00000000" w:rsidRPr="00000000">
              <w:rPr>
                <w:rtl w:val="0"/>
              </w:rPr>
              <w:t xml:space="preserve">    logic [1:0]  bresp;</w:t>
            </w:r>
          </w:p>
          <w:p w:rsidR="00000000" w:rsidDel="00000000" w:rsidP="00000000" w:rsidRDefault="00000000" w:rsidRPr="00000000" w14:paraId="000002EC">
            <w:pPr>
              <w:rPr/>
            </w:pPr>
            <w:r w:rsidDel="00000000" w:rsidR="00000000" w:rsidRPr="00000000">
              <w:rPr>
                <w:rtl w:val="0"/>
              </w:rPr>
              <w:t xml:space="preserve">    logic        bvalid;</w:t>
            </w:r>
          </w:p>
          <w:p w:rsidR="00000000" w:rsidDel="00000000" w:rsidP="00000000" w:rsidRDefault="00000000" w:rsidRPr="00000000" w14:paraId="000002ED">
            <w:pPr>
              <w:rPr/>
            </w:pPr>
            <w:r w:rsidDel="00000000" w:rsidR="00000000" w:rsidRPr="00000000">
              <w:rPr>
                <w:rtl w:val="0"/>
              </w:rPr>
              <w:t xml:space="preserve">    logic        bready;</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 Read address channel</w:t>
            </w:r>
          </w:p>
          <w:p w:rsidR="00000000" w:rsidDel="00000000" w:rsidP="00000000" w:rsidRDefault="00000000" w:rsidRPr="00000000" w14:paraId="000002F0">
            <w:pPr>
              <w:rPr/>
            </w:pPr>
            <w:r w:rsidDel="00000000" w:rsidR="00000000" w:rsidRPr="00000000">
              <w:rPr>
                <w:rtl w:val="0"/>
              </w:rPr>
              <w:t xml:space="preserve">    logic [31:0] araddr;</w:t>
            </w:r>
          </w:p>
          <w:p w:rsidR="00000000" w:rsidDel="00000000" w:rsidP="00000000" w:rsidRDefault="00000000" w:rsidRPr="00000000" w14:paraId="000002F1">
            <w:pPr>
              <w:rPr/>
            </w:pPr>
            <w:r w:rsidDel="00000000" w:rsidR="00000000" w:rsidRPr="00000000">
              <w:rPr>
                <w:rtl w:val="0"/>
              </w:rPr>
              <w:t xml:space="preserve">    logic        arvalid;</w:t>
            </w:r>
          </w:p>
          <w:p w:rsidR="00000000" w:rsidDel="00000000" w:rsidP="00000000" w:rsidRDefault="00000000" w:rsidRPr="00000000" w14:paraId="000002F2">
            <w:pPr>
              <w:rPr/>
            </w:pPr>
            <w:r w:rsidDel="00000000" w:rsidR="00000000" w:rsidRPr="00000000">
              <w:rPr>
                <w:rtl w:val="0"/>
              </w:rPr>
              <w:t xml:space="preserve">    logic        arready;</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 Read data channel</w:t>
            </w:r>
          </w:p>
          <w:p w:rsidR="00000000" w:rsidDel="00000000" w:rsidP="00000000" w:rsidRDefault="00000000" w:rsidRPr="00000000" w14:paraId="000002F5">
            <w:pPr>
              <w:rPr/>
            </w:pPr>
            <w:r w:rsidDel="00000000" w:rsidR="00000000" w:rsidRPr="00000000">
              <w:rPr>
                <w:rtl w:val="0"/>
              </w:rPr>
              <w:t xml:space="preserve">    logic [31:0] rdata;</w:t>
            </w:r>
          </w:p>
          <w:p w:rsidR="00000000" w:rsidDel="00000000" w:rsidP="00000000" w:rsidRDefault="00000000" w:rsidRPr="00000000" w14:paraId="000002F6">
            <w:pPr>
              <w:rPr/>
            </w:pPr>
            <w:r w:rsidDel="00000000" w:rsidR="00000000" w:rsidRPr="00000000">
              <w:rPr>
                <w:rtl w:val="0"/>
              </w:rPr>
              <w:t xml:space="preserve">    logic [1:0]  rresp;</w:t>
            </w:r>
          </w:p>
          <w:p w:rsidR="00000000" w:rsidDel="00000000" w:rsidP="00000000" w:rsidRDefault="00000000" w:rsidRPr="00000000" w14:paraId="000002F7">
            <w:pPr>
              <w:rPr/>
            </w:pPr>
            <w:r w:rsidDel="00000000" w:rsidR="00000000" w:rsidRPr="00000000">
              <w:rPr>
                <w:rtl w:val="0"/>
              </w:rPr>
              <w:t xml:space="preserve">    logic        rvalid;</w:t>
            </w:r>
          </w:p>
          <w:p w:rsidR="00000000" w:rsidDel="00000000" w:rsidP="00000000" w:rsidRDefault="00000000" w:rsidRPr="00000000" w14:paraId="000002F8">
            <w:pPr>
              <w:rPr/>
            </w:pPr>
            <w:r w:rsidDel="00000000" w:rsidR="00000000" w:rsidRPr="00000000">
              <w:rPr>
                <w:rtl w:val="0"/>
              </w:rPr>
              <w:t xml:space="preserve">    logic        rready;</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 Modports for master and slave</w:t>
            </w:r>
          </w:p>
          <w:p w:rsidR="00000000" w:rsidDel="00000000" w:rsidP="00000000" w:rsidRDefault="00000000" w:rsidRPr="00000000" w14:paraId="000002FB">
            <w:pPr>
              <w:rPr/>
            </w:pPr>
            <w:r w:rsidDel="00000000" w:rsidR="00000000" w:rsidRPr="00000000">
              <w:rPr>
                <w:rtl w:val="0"/>
              </w:rPr>
              <w:t xml:space="preserve">    modport master (</w:t>
            </w:r>
          </w:p>
          <w:p w:rsidR="00000000" w:rsidDel="00000000" w:rsidP="00000000" w:rsidRDefault="00000000" w:rsidRPr="00000000" w14:paraId="000002FC">
            <w:pPr>
              <w:rPr/>
            </w:pPr>
            <w:r w:rsidDel="00000000" w:rsidR="00000000" w:rsidRPr="00000000">
              <w:rPr>
                <w:rtl w:val="0"/>
              </w:rPr>
              <w:t xml:space="preserve">        output awaddr, awvalid, wdata, wstrb, wvalid, bready,</w:t>
            </w:r>
          </w:p>
          <w:p w:rsidR="00000000" w:rsidDel="00000000" w:rsidP="00000000" w:rsidRDefault="00000000" w:rsidRPr="00000000" w14:paraId="000002FD">
            <w:pPr>
              <w:rPr/>
            </w:pPr>
            <w:r w:rsidDel="00000000" w:rsidR="00000000" w:rsidRPr="00000000">
              <w:rPr>
                <w:rtl w:val="0"/>
              </w:rPr>
              <w:t xml:space="preserve">               araddr, arvalid, rready,</w:t>
            </w:r>
          </w:p>
          <w:p w:rsidR="00000000" w:rsidDel="00000000" w:rsidP="00000000" w:rsidRDefault="00000000" w:rsidRPr="00000000" w14:paraId="000002FE">
            <w:pPr>
              <w:rPr/>
            </w:pPr>
            <w:r w:rsidDel="00000000" w:rsidR="00000000" w:rsidRPr="00000000">
              <w:rPr>
                <w:rtl w:val="0"/>
              </w:rPr>
              <w:t xml:space="preserve">        input  awready, wready, bresp, bvalid, arready, rdata, rresp, rvalid</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modport slave (</w:t>
            </w:r>
          </w:p>
          <w:p w:rsidR="00000000" w:rsidDel="00000000" w:rsidP="00000000" w:rsidRDefault="00000000" w:rsidRPr="00000000" w14:paraId="00000302">
            <w:pPr>
              <w:rPr/>
            </w:pPr>
            <w:r w:rsidDel="00000000" w:rsidR="00000000" w:rsidRPr="00000000">
              <w:rPr>
                <w:rtl w:val="0"/>
              </w:rPr>
              <w:t xml:space="preserve">        input  awaddr, awvalid, wdata, wstrb, wvalid, bready,</w:t>
            </w:r>
          </w:p>
          <w:p w:rsidR="00000000" w:rsidDel="00000000" w:rsidP="00000000" w:rsidRDefault="00000000" w:rsidRPr="00000000" w14:paraId="00000303">
            <w:pPr>
              <w:rPr/>
            </w:pPr>
            <w:r w:rsidDel="00000000" w:rsidR="00000000" w:rsidRPr="00000000">
              <w:rPr>
                <w:rtl w:val="0"/>
              </w:rPr>
              <w:t xml:space="preserve">               araddr, arvalid, rready,</w:t>
            </w:r>
          </w:p>
          <w:p w:rsidR="00000000" w:rsidDel="00000000" w:rsidP="00000000" w:rsidRDefault="00000000" w:rsidRPr="00000000" w14:paraId="00000304">
            <w:pPr>
              <w:rPr/>
            </w:pPr>
            <w:r w:rsidDel="00000000" w:rsidR="00000000" w:rsidRPr="00000000">
              <w:rPr>
                <w:rtl w:val="0"/>
              </w:rPr>
              <w:t xml:space="preserve">        output awready, wready, bresp, bvalid, arready, rdata, rresp, rvalid</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endinterface</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h2xv4qh9adma" w:id="104"/>
      <w:bookmarkEnd w:id="104"/>
      <w:r w:rsidDel="00000000" w:rsidR="00000000" w:rsidRPr="00000000">
        <w:rPr>
          <w:b w:val="1"/>
          <w:color w:val="000000"/>
          <w:sz w:val="22"/>
          <w:szCs w:val="22"/>
          <w:rtl w:val="0"/>
        </w:rPr>
        <w:t xml:space="preserve">Code Framework</w:t>
      </w:r>
    </w:p>
    <w:p w:rsidR="00000000" w:rsidDel="00000000" w:rsidP="00000000" w:rsidRDefault="00000000" w:rsidRPr="00000000" w14:paraId="00000309">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module axi4_lite_slave (</w:t>
            </w:r>
          </w:p>
          <w:p w:rsidR="00000000" w:rsidDel="00000000" w:rsidP="00000000" w:rsidRDefault="00000000" w:rsidRPr="00000000" w14:paraId="0000030B">
            <w:pPr>
              <w:rPr/>
            </w:pPr>
            <w:r w:rsidDel="00000000" w:rsidR="00000000" w:rsidRPr="00000000">
              <w:rPr>
                <w:rtl w:val="0"/>
              </w:rPr>
              <w:t xml:space="preserve">    input  logic        clk,</w:t>
            </w:r>
          </w:p>
          <w:p w:rsidR="00000000" w:rsidDel="00000000" w:rsidP="00000000" w:rsidRDefault="00000000" w:rsidRPr="00000000" w14:paraId="0000030C">
            <w:pPr>
              <w:rPr/>
            </w:pPr>
            <w:r w:rsidDel="00000000" w:rsidR="00000000" w:rsidRPr="00000000">
              <w:rPr>
                <w:rtl w:val="0"/>
              </w:rPr>
              <w:t xml:space="preserve">    input  logic        rst_n,</w:t>
            </w:r>
          </w:p>
          <w:p w:rsidR="00000000" w:rsidDel="00000000" w:rsidP="00000000" w:rsidRDefault="00000000" w:rsidRPr="00000000" w14:paraId="0000030D">
            <w:pPr>
              <w:rPr/>
            </w:pPr>
            <w:r w:rsidDel="00000000" w:rsidR="00000000" w:rsidRPr="00000000">
              <w:rPr>
                <w:rtl w:val="0"/>
              </w:rPr>
              <w:t xml:space="preserve">    axi4_lite_if.slave  axi_if</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 Register bank - 16 x 32-bit registers</w:t>
            </w:r>
          </w:p>
          <w:p w:rsidR="00000000" w:rsidDel="00000000" w:rsidP="00000000" w:rsidRDefault="00000000" w:rsidRPr="00000000" w14:paraId="00000311">
            <w:pPr>
              <w:rPr/>
            </w:pPr>
            <w:r w:rsidDel="00000000" w:rsidR="00000000" w:rsidRPr="00000000">
              <w:rPr>
                <w:rtl w:val="0"/>
              </w:rPr>
              <w:t xml:space="preserve">    logic [31:0] register_bank [0:15];</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 Address decode</w:t>
            </w:r>
          </w:p>
          <w:p w:rsidR="00000000" w:rsidDel="00000000" w:rsidP="00000000" w:rsidRDefault="00000000" w:rsidRPr="00000000" w14:paraId="00000314">
            <w:pPr>
              <w:rPr/>
            </w:pPr>
            <w:r w:rsidDel="00000000" w:rsidR="00000000" w:rsidRPr="00000000">
              <w:rPr>
                <w:rtl w:val="0"/>
              </w:rPr>
              <w:t xml:space="preserve">    logic [3:0] write_addr_index, read_addr_index;</w:t>
            </w:r>
          </w:p>
          <w:p w:rsidR="00000000" w:rsidDel="00000000" w:rsidP="00000000" w:rsidRDefault="00000000" w:rsidRPr="00000000" w14:paraId="00000315">
            <w:pPr>
              <w:rPr/>
            </w:pPr>
            <w:r w:rsidDel="00000000" w:rsidR="00000000" w:rsidRPr="00000000">
              <w:rPr>
                <w:rtl w:val="0"/>
              </w:rPr>
              <w:t xml:space="preserve">    logic       addr_valid_write, addr_valid_read;</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 State machines for read and write channels</w:t>
            </w:r>
          </w:p>
          <w:p w:rsidR="00000000" w:rsidDel="00000000" w:rsidP="00000000" w:rsidRDefault="00000000" w:rsidRPr="00000000" w14:paraId="00000318">
            <w:pPr>
              <w:rPr/>
            </w:pPr>
            <w:r w:rsidDel="00000000" w:rsidR="00000000" w:rsidRPr="00000000">
              <w:rPr>
                <w:rtl w:val="0"/>
              </w:rPr>
              <w:t xml:space="preserve">    typedef enum logic [1:0] {</w:t>
            </w:r>
          </w:p>
          <w:p w:rsidR="00000000" w:rsidDel="00000000" w:rsidP="00000000" w:rsidRDefault="00000000" w:rsidRPr="00000000" w14:paraId="00000319">
            <w:pPr>
              <w:rPr/>
            </w:pPr>
            <w:r w:rsidDel="00000000" w:rsidR="00000000" w:rsidRPr="00000000">
              <w:rPr>
                <w:rtl w:val="0"/>
              </w:rPr>
              <w:t xml:space="preserve">        W_IDLE, W_ADDR, W_DATA, W_RESP</w:t>
            </w:r>
          </w:p>
          <w:p w:rsidR="00000000" w:rsidDel="00000000" w:rsidP="00000000" w:rsidRDefault="00000000" w:rsidRPr="00000000" w14:paraId="0000031A">
            <w:pPr>
              <w:rPr/>
            </w:pPr>
            <w:r w:rsidDel="00000000" w:rsidR="00000000" w:rsidRPr="00000000">
              <w:rPr>
                <w:rtl w:val="0"/>
              </w:rPr>
              <w:t xml:space="preserve">    } write_state_t;</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typedef enum logic [1:0] {</w:t>
            </w:r>
          </w:p>
          <w:p w:rsidR="00000000" w:rsidDel="00000000" w:rsidP="00000000" w:rsidRDefault="00000000" w:rsidRPr="00000000" w14:paraId="0000031D">
            <w:pPr>
              <w:rPr/>
            </w:pPr>
            <w:r w:rsidDel="00000000" w:rsidR="00000000" w:rsidRPr="00000000">
              <w:rPr>
                <w:rtl w:val="0"/>
              </w:rPr>
              <w:t xml:space="preserve">        R_IDLE, R_ADDR, R_DATA</w:t>
            </w:r>
          </w:p>
          <w:p w:rsidR="00000000" w:rsidDel="00000000" w:rsidP="00000000" w:rsidRDefault="00000000" w:rsidRPr="00000000" w14:paraId="0000031E">
            <w:pPr>
              <w:rPr/>
            </w:pPr>
            <w:r w:rsidDel="00000000" w:rsidR="00000000" w:rsidRPr="00000000">
              <w:rPr>
                <w:rtl w:val="0"/>
              </w:rPr>
              <w:t xml:space="preserve">    } read_state_t;</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write_state_t write_state;</w:t>
            </w:r>
          </w:p>
          <w:p w:rsidR="00000000" w:rsidDel="00000000" w:rsidP="00000000" w:rsidRDefault="00000000" w:rsidRPr="00000000" w14:paraId="00000321">
            <w:pPr>
              <w:rPr/>
            </w:pPr>
            <w:r w:rsidDel="00000000" w:rsidR="00000000" w:rsidRPr="00000000">
              <w:rPr>
                <w:rtl w:val="0"/>
              </w:rPr>
              <w:t xml:space="preserve">    read_state_t  read_state;</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 TODO: Implement write channel state machine</w:t>
            </w:r>
          </w:p>
          <w:p w:rsidR="00000000" w:rsidDel="00000000" w:rsidP="00000000" w:rsidRDefault="00000000" w:rsidRPr="00000000" w14:paraId="00000324">
            <w:pPr>
              <w:rPr/>
            </w:pPr>
            <w:r w:rsidDel="00000000" w:rsidR="00000000" w:rsidRPr="00000000">
              <w:rPr>
                <w:rtl w:val="0"/>
              </w:rPr>
              <w:t xml:space="preserve">    // Consider: Outstanding transaction handling</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 TODO: Implement read channel state machine  </w:t>
            </w:r>
          </w:p>
          <w:p w:rsidR="00000000" w:rsidDel="00000000" w:rsidP="00000000" w:rsidRDefault="00000000" w:rsidRPr="00000000" w14:paraId="00000327">
            <w:pPr>
              <w:rPr/>
            </w:pPr>
            <w:r w:rsidDel="00000000" w:rsidR="00000000" w:rsidRPr="00000000">
              <w:rPr>
                <w:rtl w:val="0"/>
              </w:rPr>
              <w:t xml:space="preserve">    // Consider: Read data pipeline timing</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 TODO: Implement address decode logic</w:t>
            </w:r>
          </w:p>
          <w:p w:rsidR="00000000" w:rsidDel="00000000" w:rsidP="00000000" w:rsidRDefault="00000000" w:rsidRPr="00000000" w14:paraId="0000032A">
            <w:pPr>
              <w:rPr/>
            </w:pPr>
            <w:r w:rsidDel="00000000" w:rsidR="00000000" w:rsidRPr="00000000">
              <w:rPr>
                <w:rtl w:val="0"/>
              </w:rPr>
              <w:t xml:space="preserve">    // Consider: What constitutes a valid address?</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 TODO: Implement register bank</w:t>
            </w:r>
          </w:p>
          <w:p w:rsidR="00000000" w:rsidDel="00000000" w:rsidP="00000000" w:rsidRDefault="00000000" w:rsidRPr="00000000" w14:paraId="0000032D">
            <w:pPr>
              <w:rPr/>
            </w:pPr>
            <w:r w:rsidDel="00000000" w:rsidR="00000000" w:rsidRPr="00000000">
              <w:rPr>
                <w:rtl w:val="0"/>
              </w:rPr>
              <w:t xml:space="preserve">    // Consider: Which registers are read-only vs read-write?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endmodule</w:t>
            </w:r>
          </w:p>
        </w:tc>
      </w:tr>
    </w:tbl>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ssss1ojhb27r" w:id="105"/>
      <w:bookmarkEnd w:id="105"/>
      <w:r w:rsidDel="00000000" w:rsidR="00000000" w:rsidRPr="00000000">
        <w:rPr>
          <w:b w:val="1"/>
          <w:color w:val="000000"/>
          <w:sz w:val="26"/>
          <w:szCs w:val="26"/>
          <w:rtl w:val="0"/>
        </w:rPr>
        <w:t xml:space="preserve">12.3 Design Challenges and Considerations</w:t>
      </w:r>
    </w:p>
    <w:p w:rsidR="00000000" w:rsidDel="00000000" w:rsidP="00000000" w:rsidRDefault="00000000" w:rsidRPr="00000000" w14:paraId="00000332">
      <w:pPr>
        <w:pStyle w:val="Heading4"/>
        <w:keepNext w:val="0"/>
        <w:keepLines w:val="0"/>
        <w:spacing w:after="40" w:before="240" w:lineRule="auto"/>
        <w:rPr>
          <w:b w:val="1"/>
          <w:color w:val="000000"/>
          <w:sz w:val="22"/>
          <w:szCs w:val="22"/>
        </w:rPr>
      </w:pPr>
      <w:bookmarkStart w:colFirst="0" w:colLast="0" w:name="_4fdgfc7iyp2m" w:id="106"/>
      <w:bookmarkEnd w:id="106"/>
      <w:r w:rsidDel="00000000" w:rsidR="00000000" w:rsidRPr="00000000">
        <w:rPr>
          <w:b w:val="1"/>
          <w:color w:val="000000"/>
          <w:sz w:val="22"/>
          <w:szCs w:val="22"/>
          <w:rtl w:val="0"/>
        </w:rPr>
        <w:t xml:space="preserve">Protocol Compliance</w:t>
      </w:r>
    </w:p>
    <w:p w:rsidR="00000000" w:rsidDel="00000000" w:rsidP="00000000" w:rsidRDefault="00000000" w:rsidRPr="00000000" w14:paraId="00000333">
      <w:pPr>
        <w:numPr>
          <w:ilvl w:val="0"/>
          <w:numId w:val="30"/>
        </w:numPr>
        <w:spacing w:after="0" w:afterAutospacing="0" w:before="240" w:lineRule="auto"/>
        <w:ind w:left="720" w:hanging="360"/>
      </w:pPr>
      <w:r w:rsidDel="00000000" w:rsidR="00000000" w:rsidRPr="00000000">
        <w:rPr>
          <w:rtl w:val="0"/>
        </w:rPr>
        <w:t xml:space="preserve">Handshake timing: VALID must not depend on READY</w:t>
      </w:r>
    </w:p>
    <w:p w:rsidR="00000000" w:rsidDel="00000000" w:rsidP="00000000" w:rsidRDefault="00000000" w:rsidRPr="00000000" w14:paraId="00000334">
      <w:pPr>
        <w:numPr>
          <w:ilvl w:val="0"/>
          <w:numId w:val="30"/>
        </w:numPr>
        <w:spacing w:after="0" w:afterAutospacing="0" w:before="0" w:beforeAutospacing="0" w:lineRule="auto"/>
        <w:ind w:left="720" w:hanging="360"/>
      </w:pPr>
      <w:r w:rsidDel="00000000" w:rsidR="00000000" w:rsidRPr="00000000">
        <w:rPr>
          <w:rtl w:val="0"/>
        </w:rPr>
        <w:t xml:space="preserve">Response requirements: All transactions must receive responses</w:t>
      </w:r>
    </w:p>
    <w:p w:rsidR="00000000" w:rsidDel="00000000" w:rsidP="00000000" w:rsidRDefault="00000000" w:rsidRPr="00000000" w14:paraId="00000335">
      <w:pPr>
        <w:numPr>
          <w:ilvl w:val="0"/>
          <w:numId w:val="30"/>
        </w:numPr>
        <w:spacing w:after="0" w:afterAutospacing="0" w:before="0" w:beforeAutospacing="0" w:lineRule="auto"/>
        <w:ind w:left="720" w:hanging="360"/>
      </w:pPr>
      <w:r w:rsidDel="00000000" w:rsidR="00000000" w:rsidRPr="00000000">
        <w:rPr>
          <w:rtl w:val="0"/>
        </w:rPr>
        <w:t xml:space="preserve">Address alignment: Handle unaligned accesses appropriately</w:t>
      </w:r>
    </w:p>
    <w:p w:rsidR="00000000" w:rsidDel="00000000" w:rsidP="00000000" w:rsidRDefault="00000000" w:rsidRPr="00000000" w14:paraId="00000336">
      <w:pPr>
        <w:numPr>
          <w:ilvl w:val="0"/>
          <w:numId w:val="30"/>
        </w:numPr>
        <w:spacing w:after="240" w:before="0" w:beforeAutospacing="0" w:lineRule="auto"/>
        <w:ind w:left="720" w:hanging="360"/>
      </w:pPr>
      <w:r w:rsidDel="00000000" w:rsidR="00000000" w:rsidRPr="00000000">
        <w:rPr>
          <w:rtl w:val="0"/>
        </w:rPr>
        <w:t xml:space="preserve">Write strobes: Implement byte-level write enables</w:t>
      </w:r>
    </w:p>
    <w:p w:rsidR="00000000" w:rsidDel="00000000" w:rsidP="00000000" w:rsidRDefault="00000000" w:rsidRPr="00000000" w14:paraId="00000337">
      <w:pPr>
        <w:pStyle w:val="Heading4"/>
        <w:keepNext w:val="0"/>
        <w:keepLines w:val="0"/>
        <w:spacing w:after="40" w:before="240" w:lineRule="auto"/>
        <w:rPr>
          <w:b w:val="1"/>
          <w:color w:val="000000"/>
          <w:sz w:val="22"/>
          <w:szCs w:val="22"/>
        </w:rPr>
      </w:pPr>
      <w:bookmarkStart w:colFirst="0" w:colLast="0" w:name="_2at0ixcn0w9c" w:id="107"/>
      <w:bookmarkEnd w:id="107"/>
      <w:r w:rsidDel="00000000" w:rsidR="00000000" w:rsidRPr="00000000">
        <w:rPr>
          <w:b w:val="1"/>
          <w:color w:val="000000"/>
          <w:sz w:val="22"/>
          <w:szCs w:val="22"/>
          <w:rtl w:val="0"/>
        </w:rPr>
        <w:t xml:space="preserve">Performance Optimization</w:t>
      </w:r>
    </w:p>
    <w:p w:rsidR="00000000" w:rsidDel="00000000" w:rsidP="00000000" w:rsidRDefault="00000000" w:rsidRPr="00000000" w14:paraId="00000338">
      <w:pPr>
        <w:numPr>
          <w:ilvl w:val="0"/>
          <w:numId w:val="11"/>
        </w:numPr>
        <w:spacing w:after="0" w:afterAutospacing="0" w:before="240" w:lineRule="auto"/>
        <w:ind w:left="720" w:hanging="360"/>
      </w:pPr>
      <w:r w:rsidDel="00000000" w:rsidR="00000000" w:rsidRPr="00000000">
        <w:rPr>
          <w:rtl w:val="0"/>
        </w:rPr>
        <w:t xml:space="preserve">Pipeline read data path for back-to-back reads</w:t>
      </w:r>
    </w:p>
    <w:p w:rsidR="00000000" w:rsidDel="00000000" w:rsidP="00000000" w:rsidRDefault="00000000" w:rsidRPr="00000000" w14:paraId="00000339">
      <w:pPr>
        <w:numPr>
          <w:ilvl w:val="0"/>
          <w:numId w:val="11"/>
        </w:numPr>
        <w:spacing w:after="0" w:afterAutospacing="0" w:before="0" w:beforeAutospacing="0" w:lineRule="auto"/>
        <w:ind w:left="720" w:hanging="360"/>
      </w:pPr>
      <w:r w:rsidDel="00000000" w:rsidR="00000000" w:rsidRPr="00000000">
        <w:rPr>
          <w:rtl w:val="0"/>
        </w:rPr>
        <w:t xml:space="preserve">Minimize response latency</w:t>
      </w:r>
    </w:p>
    <w:p w:rsidR="00000000" w:rsidDel="00000000" w:rsidP="00000000" w:rsidRDefault="00000000" w:rsidRPr="00000000" w14:paraId="0000033A">
      <w:pPr>
        <w:numPr>
          <w:ilvl w:val="0"/>
          <w:numId w:val="11"/>
        </w:numPr>
        <w:spacing w:after="240" w:before="0" w:beforeAutospacing="0" w:lineRule="auto"/>
        <w:ind w:left="720" w:hanging="360"/>
      </w:pPr>
      <w:r w:rsidDel="00000000" w:rsidR="00000000" w:rsidRPr="00000000">
        <w:rPr>
          <w:rtl w:val="0"/>
        </w:rPr>
        <w:t xml:space="preserve">Handle simultaneous read/write efficiently</w:t>
      </w:r>
    </w:p>
    <w:p w:rsidR="00000000" w:rsidDel="00000000" w:rsidP="00000000" w:rsidRDefault="00000000" w:rsidRPr="00000000" w14:paraId="0000033B">
      <w:pPr>
        <w:pStyle w:val="Heading4"/>
        <w:keepNext w:val="0"/>
        <w:keepLines w:val="0"/>
        <w:spacing w:after="40" w:before="240" w:lineRule="auto"/>
        <w:rPr>
          <w:b w:val="1"/>
          <w:color w:val="000000"/>
          <w:sz w:val="22"/>
          <w:szCs w:val="22"/>
        </w:rPr>
      </w:pPr>
      <w:bookmarkStart w:colFirst="0" w:colLast="0" w:name="_fdborvbrbsqf" w:id="108"/>
      <w:bookmarkEnd w:id="108"/>
      <w:r w:rsidDel="00000000" w:rsidR="00000000" w:rsidRPr="00000000">
        <w:rPr>
          <w:b w:val="1"/>
          <w:color w:val="000000"/>
          <w:sz w:val="22"/>
          <w:szCs w:val="22"/>
          <w:rtl w:val="0"/>
        </w:rPr>
        <w:t xml:space="preserve">Error Handling</w:t>
      </w:r>
    </w:p>
    <w:p w:rsidR="00000000" w:rsidDel="00000000" w:rsidP="00000000" w:rsidRDefault="00000000" w:rsidRPr="00000000" w14:paraId="0000033C">
      <w:pPr>
        <w:numPr>
          <w:ilvl w:val="0"/>
          <w:numId w:val="12"/>
        </w:numPr>
        <w:spacing w:after="0" w:afterAutospacing="0" w:before="240" w:lineRule="auto"/>
        <w:ind w:left="720" w:hanging="360"/>
      </w:pPr>
      <w:r w:rsidDel="00000000" w:rsidR="00000000" w:rsidRPr="00000000">
        <w:rPr>
          <w:rtl w:val="0"/>
        </w:rPr>
        <w:t xml:space="preserve">Invalid address detection</w:t>
      </w:r>
    </w:p>
    <w:p w:rsidR="00000000" w:rsidDel="00000000" w:rsidP="00000000" w:rsidRDefault="00000000" w:rsidRPr="00000000" w14:paraId="0000033D">
      <w:pPr>
        <w:numPr>
          <w:ilvl w:val="0"/>
          <w:numId w:val="12"/>
        </w:numPr>
        <w:spacing w:after="0" w:afterAutospacing="0" w:before="0" w:beforeAutospacing="0" w:lineRule="auto"/>
        <w:ind w:left="720" w:hanging="360"/>
      </w:pPr>
      <w:r w:rsidDel="00000000" w:rsidR="00000000" w:rsidRPr="00000000">
        <w:rPr>
          <w:rtl w:val="0"/>
        </w:rPr>
        <w:t xml:space="preserve">Timeout mechanisms</w:t>
      </w:r>
    </w:p>
    <w:p w:rsidR="00000000" w:rsidDel="00000000" w:rsidP="00000000" w:rsidRDefault="00000000" w:rsidRPr="00000000" w14:paraId="0000033E">
      <w:pPr>
        <w:numPr>
          <w:ilvl w:val="0"/>
          <w:numId w:val="12"/>
        </w:numPr>
        <w:spacing w:after="240" w:before="0" w:beforeAutospacing="0" w:lineRule="auto"/>
        <w:ind w:left="720" w:hanging="360"/>
      </w:pPr>
      <w:r w:rsidDel="00000000" w:rsidR="00000000" w:rsidRPr="00000000">
        <w:rPr>
          <w:rtl w:val="0"/>
        </w:rPr>
        <w:t xml:space="preserve">Protocol violation responses</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45gf47mku741" w:id="109"/>
      <w:bookmarkEnd w:id="109"/>
      <w:r w:rsidDel="00000000" w:rsidR="00000000" w:rsidRPr="00000000">
        <w:rPr>
          <w:b w:val="1"/>
          <w:color w:val="000000"/>
          <w:sz w:val="26"/>
          <w:szCs w:val="26"/>
          <w:rtl w:val="0"/>
        </w:rPr>
        <w:t xml:space="preserve">12.4 Integration with Previous Labs</w:t>
      </w:r>
    </w:p>
    <w:p w:rsidR="00000000" w:rsidDel="00000000" w:rsidP="00000000" w:rsidRDefault="00000000" w:rsidRPr="00000000" w14:paraId="00000340">
      <w:pPr>
        <w:spacing w:after="240" w:before="240" w:lineRule="auto"/>
        <w:rPr/>
      </w:pPr>
      <w:r w:rsidDel="00000000" w:rsidR="00000000" w:rsidRPr="00000000">
        <w:rPr>
          <w:rtl w:val="0"/>
        </w:rPr>
        <w:t xml:space="preserve">Design a complete system integrating:</w:t>
      </w:r>
    </w:p>
    <w:p w:rsidR="00000000" w:rsidDel="00000000" w:rsidP="00000000" w:rsidRDefault="00000000" w:rsidRPr="00000000" w14:paraId="00000341">
      <w:pPr>
        <w:numPr>
          <w:ilvl w:val="0"/>
          <w:numId w:val="29"/>
        </w:numPr>
        <w:spacing w:after="0" w:afterAutospacing="0" w:before="240" w:lineRule="auto"/>
        <w:ind w:left="720" w:hanging="360"/>
      </w:pPr>
      <w:r w:rsidDel="00000000" w:rsidR="00000000" w:rsidRPr="00000000">
        <w:rPr>
          <w:rtl w:val="0"/>
        </w:rPr>
        <w:t xml:space="preserve">UART controller with AXI4-Lite interface</w:t>
      </w:r>
    </w:p>
    <w:p w:rsidR="00000000" w:rsidDel="00000000" w:rsidP="00000000" w:rsidRDefault="00000000" w:rsidRPr="00000000" w14:paraId="00000342">
      <w:pPr>
        <w:numPr>
          <w:ilvl w:val="0"/>
          <w:numId w:val="29"/>
        </w:numPr>
        <w:spacing w:after="0" w:afterAutospacing="0" w:before="0" w:beforeAutospacing="0" w:lineRule="auto"/>
        <w:ind w:left="720" w:hanging="360"/>
      </w:pPr>
      <w:r w:rsidDel="00000000" w:rsidR="00000000" w:rsidRPr="00000000">
        <w:rPr>
          <w:rtl w:val="0"/>
        </w:rPr>
        <w:t xml:space="preserve">Timer/counter modules accessible via AXI4-Lite</w:t>
      </w:r>
    </w:p>
    <w:p w:rsidR="00000000" w:rsidDel="00000000" w:rsidP="00000000" w:rsidRDefault="00000000" w:rsidRPr="00000000" w14:paraId="00000343">
      <w:pPr>
        <w:numPr>
          <w:ilvl w:val="0"/>
          <w:numId w:val="29"/>
        </w:numPr>
        <w:spacing w:after="0" w:afterAutospacing="0" w:before="0" w:beforeAutospacing="0" w:lineRule="auto"/>
        <w:ind w:left="720" w:hanging="360"/>
      </w:pPr>
      <w:r w:rsidDel="00000000" w:rsidR="00000000" w:rsidRPr="00000000">
        <w:rPr>
          <w:rtl w:val="0"/>
        </w:rPr>
        <w:t xml:space="preserve">FIFO status and control registers</w:t>
      </w:r>
    </w:p>
    <w:p w:rsidR="00000000" w:rsidDel="00000000" w:rsidP="00000000" w:rsidRDefault="00000000" w:rsidRPr="00000000" w14:paraId="00000344">
      <w:pPr>
        <w:numPr>
          <w:ilvl w:val="0"/>
          <w:numId w:val="29"/>
        </w:numPr>
        <w:spacing w:after="240" w:before="0" w:beforeAutospacing="0" w:lineRule="auto"/>
        <w:ind w:left="720" w:hanging="360"/>
      </w:pPr>
      <w:r w:rsidDel="00000000" w:rsidR="00000000" w:rsidRPr="00000000">
        <w:rPr>
          <w:rtl w:val="0"/>
        </w:rPr>
        <w:t xml:space="preserve">System control and status registers</w:t>
      </w:r>
    </w:p>
    <w:p w:rsidR="00000000" w:rsidDel="00000000" w:rsidP="00000000" w:rsidRDefault="00000000" w:rsidRPr="00000000" w14:paraId="00000345">
      <w:pPr>
        <w:pStyle w:val="Heading2"/>
        <w:keepNext w:val="0"/>
        <w:keepLines w:val="0"/>
        <w:spacing w:after="80" w:lineRule="auto"/>
        <w:rPr>
          <w:b w:val="1"/>
          <w:sz w:val="34"/>
          <w:szCs w:val="34"/>
        </w:rPr>
      </w:pPr>
      <w:bookmarkStart w:colFirst="0" w:colLast="0" w:name="_98j8f1l5k15o" w:id="110"/>
      <w:bookmarkEnd w:id="110"/>
      <w:r w:rsidDel="00000000" w:rsidR="00000000" w:rsidRPr="00000000">
        <w:rPr>
          <w:b w:val="1"/>
          <w:sz w:val="34"/>
          <w:szCs w:val="34"/>
          <w:rtl w:val="0"/>
        </w:rPr>
        <w:t xml:space="preserve">13. FPGA Synthesis Guidelines</w:t>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46u7lc3d4z8b" w:id="111"/>
      <w:bookmarkEnd w:id="111"/>
      <w:r w:rsidDel="00000000" w:rsidR="00000000" w:rsidRPr="00000000">
        <w:rPr>
          <w:b w:val="1"/>
          <w:color w:val="000000"/>
          <w:sz w:val="26"/>
          <w:szCs w:val="26"/>
          <w:rtl w:val="0"/>
        </w:rPr>
        <w:t xml:space="preserve">13.1 Synthesis-Friendly Coding</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etle1kmoi61f" w:id="112"/>
      <w:bookmarkEnd w:id="112"/>
      <w:r w:rsidDel="00000000" w:rsidR="00000000" w:rsidRPr="00000000">
        <w:rPr>
          <w:b w:val="1"/>
          <w:color w:val="000000"/>
          <w:sz w:val="22"/>
          <w:szCs w:val="22"/>
          <w:rtl w:val="0"/>
        </w:rPr>
        <w:t xml:space="preserve">Clock Domain Design</w:t>
      </w:r>
    </w:p>
    <w:p w:rsidR="00000000" w:rsidDel="00000000" w:rsidP="00000000" w:rsidRDefault="00000000" w:rsidRPr="00000000" w14:paraId="00000348">
      <w:pPr>
        <w:numPr>
          <w:ilvl w:val="0"/>
          <w:numId w:val="2"/>
        </w:numPr>
        <w:spacing w:after="0" w:afterAutospacing="0" w:before="240" w:lineRule="auto"/>
        <w:ind w:left="720" w:hanging="360"/>
      </w:pPr>
      <w:r w:rsidDel="00000000" w:rsidR="00000000" w:rsidRPr="00000000">
        <w:rPr>
          <w:b w:val="1"/>
          <w:rtl w:val="0"/>
        </w:rPr>
        <w:t xml:space="preserve">Use single clock domain</w:t>
      </w:r>
      <w:r w:rsidDel="00000000" w:rsidR="00000000" w:rsidRPr="00000000">
        <w:rPr>
          <w:rtl w:val="0"/>
        </w:rPr>
        <w:t xml:space="preserve"> when possible</w:t>
      </w:r>
    </w:p>
    <w:p w:rsidR="00000000" w:rsidDel="00000000" w:rsidP="00000000" w:rsidRDefault="00000000" w:rsidRPr="00000000" w14:paraId="00000349">
      <w:pPr>
        <w:numPr>
          <w:ilvl w:val="0"/>
          <w:numId w:val="2"/>
        </w:numPr>
        <w:spacing w:after="0" w:afterAutospacing="0" w:before="0" w:beforeAutospacing="0" w:lineRule="auto"/>
        <w:ind w:left="720" w:hanging="360"/>
      </w:pPr>
      <w:r w:rsidDel="00000000" w:rsidR="00000000" w:rsidRPr="00000000">
        <w:rPr>
          <w:b w:val="1"/>
          <w:rtl w:val="0"/>
        </w:rPr>
        <w:t xml:space="preserve">Avoid generated clocks</w:t>
      </w:r>
      <w:r w:rsidDel="00000000" w:rsidR="00000000" w:rsidRPr="00000000">
        <w:rPr>
          <w:rtl w:val="0"/>
        </w:rPr>
        <w:t xml:space="preserve"> in design logic</w:t>
      </w:r>
    </w:p>
    <w:p w:rsidR="00000000" w:rsidDel="00000000" w:rsidP="00000000" w:rsidRDefault="00000000" w:rsidRPr="00000000" w14:paraId="0000034A">
      <w:pPr>
        <w:numPr>
          <w:ilvl w:val="0"/>
          <w:numId w:val="2"/>
        </w:numPr>
        <w:spacing w:after="0" w:afterAutospacing="0" w:before="0" w:beforeAutospacing="0" w:lineRule="auto"/>
        <w:ind w:left="720" w:hanging="360"/>
      </w:pPr>
      <w:r w:rsidDel="00000000" w:rsidR="00000000" w:rsidRPr="00000000">
        <w:rPr>
          <w:b w:val="1"/>
          <w:rtl w:val="0"/>
        </w:rPr>
        <w:t xml:space="preserve">Register all outputs</w:t>
      </w:r>
      <w:r w:rsidDel="00000000" w:rsidR="00000000" w:rsidRPr="00000000">
        <w:rPr>
          <w:rtl w:val="0"/>
        </w:rPr>
        <w:t xml:space="preserve"> from clock domains</w:t>
      </w:r>
    </w:p>
    <w:p w:rsidR="00000000" w:rsidDel="00000000" w:rsidP="00000000" w:rsidRDefault="00000000" w:rsidRPr="00000000" w14:paraId="0000034B">
      <w:pPr>
        <w:numPr>
          <w:ilvl w:val="0"/>
          <w:numId w:val="2"/>
        </w:numPr>
        <w:spacing w:after="240" w:before="0" w:beforeAutospacing="0" w:lineRule="auto"/>
        <w:ind w:left="720" w:hanging="360"/>
      </w:pPr>
      <w:r w:rsidDel="00000000" w:rsidR="00000000" w:rsidRPr="00000000">
        <w:rPr>
          <w:b w:val="1"/>
          <w:rtl w:val="0"/>
        </w:rPr>
        <w:t xml:space="preserve">Use proper clock enable</w:t>
      </w:r>
      <w:r w:rsidDel="00000000" w:rsidR="00000000" w:rsidRPr="00000000">
        <w:rPr>
          <w:rtl w:val="0"/>
        </w:rPr>
        <w:t xml:space="preserve"> instead of clock gating</w:t>
      </w:r>
    </w:p>
    <w:p w:rsidR="00000000" w:rsidDel="00000000" w:rsidP="00000000" w:rsidRDefault="00000000" w:rsidRPr="00000000" w14:paraId="0000034C">
      <w:pPr>
        <w:pStyle w:val="Heading4"/>
        <w:keepNext w:val="0"/>
        <w:keepLines w:val="0"/>
        <w:spacing w:after="40" w:before="240" w:lineRule="auto"/>
        <w:rPr>
          <w:b w:val="1"/>
          <w:color w:val="000000"/>
          <w:sz w:val="22"/>
          <w:szCs w:val="22"/>
        </w:rPr>
      </w:pPr>
      <w:bookmarkStart w:colFirst="0" w:colLast="0" w:name="_1uh0z9aljrwy" w:id="113"/>
      <w:bookmarkEnd w:id="113"/>
      <w:r w:rsidDel="00000000" w:rsidR="00000000" w:rsidRPr="00000000">
        <w:rPr>
          <w:b w:val="1"/>
          <w:color w:val="000000"/>
          <w:sz w:val="22"/>
          <w:szCs w:val="22"/>
          <w:rtl w:val="0"/>
        </w:rPr>
        <w:t xml:space="preserve">Reset Strategy</w:t>
      </w:r>
    </w:p>
    <w:p w:rsidR="00000000" w:rsidDel="00000000" w:rsidP="00000000" w:rsidRDefault="00000000" w:rsidRPr="00000000" w14:paraId="0000034D">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 Preferred: Asynchronous reset, synchronous release</w:t>
            </w:r>
          </w:p>
          <w:p w:rsidR="00000000" w:rsidDel="00000000" w:rsidP="00000000" w:rsidRDefault="00000000" w:rsidRPr="00000000" w14:paraId="0000034F">
            <w:pPr>
              <w:rPr/>
            </w:pPr>
            <w:r w:rsidDel="00000000" w:rsidR="00000000" w:rsidRPr="00000000">
              <w:rPr>
                <w:rtl w:val="0"/>
              </w:rPr>
              <w:t xml:space="preserve">always_ff @(posedge clk or negedge rst_n) begin</w:t>
            </w:r>
          </w:p>
          <w:p w:rsidR="00000000" w:rsidDel="00000000" w:rsidP="00000000" w:rsidRDefault="00000000" w:rsidRPr="00000000" w14:paraId="00000350">
            <w:pPr>
              <w:rPr/>
            </w:pPr>
            <w:r w:rsidDel="00000000" w:rsidR="00000000" w:rsidRPr="00000000">
              <w:rPr>
                <w:rtl w:val="0"/>
              </w:rPr>
              <w:t xml:space="preserve">    if (!rst_n) begin</w:t>
            </w:r>
          </w:p>
          <w:p w:rsidR="00000000" w:rsidDel="00000000" w:rsidP="00000000" w:rsidRDefault="00000000" w:rsidRPr="00000000" w14:paraId="00000351">
            <w:pPr>
              <w:rPr/>
            </w:pPr>
            <w:r w:rsidDel="00000000" w:rsidR="00000000" w:rsidRPr="00000000">
              <w:rPr>
                <w:rtl w:val="0"/>
              </w:rPr>
              <w:t xml:space="preserve">        // Reset state</w:t>
            </w:r>
          </w:p>
          <w:p w:rsidR="00000000" w:rsidDel="00000000" w:rsidP="00000000" w:rsidRDefault="00000000" w:rsidRPr="00000000" w14:paraId="00000352">
            <w:pPr>
              <w:rPr/>
            </w:pPr>
            <w:r w:rsidDel="00000000" w:rsidR="00000000" w:rsidRPr="00000000">
              <w:rPr>
                <w:rtl w:val="0"/>
              </w:rPr>
              <w:t xml:space="preserve">    end else begin</w:t>
            </w:r>
          </w:p>
          <w:p w:rsidR="00000000" w:rsidDel="00000000" w:rsidP="00000000" w:rsidRDefault="00000000" w:rsidRPr="00000000" w14:paraId="00000353">
            <w:pPr>
              <w:rPr/>
            </w:pPr>
            <w:r w:rsidDel="00000000" w:rsidR="00000000" w:rsidRPr="00000000">
              <w:rPr>
                <w:rtl w:val="0"/>
              </w:rPr>
              <w:t xml:space="preserve">        // Normal operation  </w:t>
            </w:r>
          </w:p>
          <w:p w:rsidR="00000000" w:rsidDel="00000000" w:rsidP="00000000" w:rsidRDefault="00000000" w:rsidRPr="00000000" w14:paraId="00000354">
            <w:pPr>
              <w:rPr/>
            </w:pPr>
            <w:r w:rsidDel="00000000" w:rsidR="00000000" w:rsidRPr="00000000">
              <w:rPr>
                <w:rtl w:val="0"/>
              </w:rPr>
              <w:t xml:space="preserve">    end</w:t>
            </w:r>
          </w:p>
          <w:p w:rsidR="00000000" w:rsidDel="00000000" w:rsidP="00000000" w:rsidRDefault="00000000" w:rsidRPr="00000000" w14:paraId="00000355">
            <w:pPr>
              <w:rPr/>
            </w:pPr>
            <w:r w:rsidDel="00000000" w:rsidR="00000000" w:rsidRPr="00000000">
              <w:rPr>
                <w:rtl w:val="0"/>
              </w:rPr>
              <w:t xml:space="preserve">end</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Reset synchronizer for reliable release</w:t>
            </w:r>
          </w:p>
          <w:p w:rsidR="00000000" w:rsidDel="00000000" w:rsidP="00000000" w:rsidRDefault="00000000" w:rsidRPr="00000000" w14:paraId="00000358">
            <w:pPr>
              <w:rPr/>
            </w:pPr>
            <w:r w:rsidDel="00000000" w:rsidR="00000000" w:rsidRPr="00000000">
              <w:rPr>
                <w:rtl w:val="0"/>
              </w:rPr>
              <w:t xml:space="preserve">module reset_sync (</w:t>
            </w:r>
          </w:p>
          <w:p w:rsidR="00000000" w:rsidDel="00000000" w:rsidP="00000000" w:rsidRDefault="00000000" w:rsidRPr="00000000" w14:paraId="00000359">
            <w:pPr>
              <w:rPr/>
            </w:pPr>
            <w:r w:rsidDel="00000000" w:rsidR="00000000" w:rsidRPr="00000000">
              <w:rPr>
                <w:rtl w:val="0"/>
              </w:rPr>
              <w:t xml:space="preserve">    input  logic clk,</w:t>
            </w:r>
          </w:p>
          <w:p w:rsidR="00000000" w:rsidDel="00000000" w:rsidP="00000000" w:rsidRDefault="00000000" w:rsidRPr="00000000" w14:paraId="0000035A">
            <w:pPr>
              <w:rPr/>
            </w:pPr>
            <w:r w:rsidDel="00000000" w:rsidR="00000000" w:rsidRPr="00000000">
              <w:rPr>
                <w:rtl w:val="0"/>
              </w:rPr>
              <w:t xml:space="preserve">    input  logic async_rst_n,</w:t>
            </w:r>
          </w:p>
          <w:p w:rsidR="00000000" w:rsidDel="00000000" w:rsidP="00000000" w:rsidRDefault="00000000" w:rsidRPr="00000000" w14:paraId="0000035B">
            <w:pPr>
              <w:rPr/>
            </w:pPr>
            <w:r w:rsidDel="00000000" w:rsidR="00000000" w:rsidRPr="00000000">
              <w:rPr>
                <w:rtl w:val="0"/>
              </w:rPr>
              <w:t xml:space="preserve">    output logic sync_rst_n</w:t>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t xml:space="preserve">    logic [1:0] reset_sync_reg;</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always_ff @(posedge clk or negedge async_rst_n) begin</w:t>
            </w:r>
          </w:p>
          <w:p w:rsidR="00000000" w:rsidDel="00000000" w:rsidP="00000000" w:rsidRDefault="00000000" w:rsidRPr="00000000" w14:paraId="00000360">
            <w:pPr>
              <w:rPr/>
            </w:pPr>
            <w:r w:rsidDel="00000000" w:rsidR="00000000" w:rsidRPr="00000000">
              <w:rPr>
                <w:rtl w:val="0"/>
              </w:rPr>
              <w:t xml:space="preserve">        if (!async_rst_n) begin</w:t>
            </w:r>
          </w:p>
          <w:p w:rsidR="00000000" w:rsidDel="00000000" w:rsidP="00000000" w:rsidRDefault="00000000" w:rsidRPr="00000000" w14:paraId="00000361">
            <w:pPr>
              <w:rPr/>
            </w:pPr>
            <w:r w:rsidDel="00000000" w:rsidR="00000000" w:rsidRPr="00000000">
              <w:rPr>
                <w:rtl w:val="0"/>
              </w:rPr>
              <w:t xml:space="preserve">            reset_sync_reg &lt;= 2'b00;</w:t>
            </w:r>
          </w:p>
          <w:p w:rsidR="00000000" w:rsidDel="00000000" w:rsidP="00000000" w:rsidRDefault="00000000" w:rsidRPr="00000000" w14:paraId="00000362">
            <w:pPr>
              <w:rPr/>
            </w:pPr>
            <w:r w:rsidDel="00000000" w:rsidR="00000000" w:rsidRPr="00000000">
              <w:rPr>
                <w:rtl w:val="0"/>
              </w:rPr>
              <w:t xml:space="preserve">        end else begin</w:t>
            </w:r>
          </w:p>
          <w:p w:rsidR="00000000" w:rsidDel="00000000" w:rsidP="00000000" w:rsidRDefault="00000000" w:rsidRPr="00000000" w14:paraId="00000363">
            <w:pPr>
              <w:rPr/>
            </w:pPr>
            <w:r w:rsidDel="00000000" w:rsidR="00000000" w:rsidRPr="00000000">
              <w:rPr>
                <w:rtl w:val="0"/>
              </w:rPr>
              <w:t xml:space="preserve">            reset_sync_reg &lt;= {reset_sync_reg[0], 1'b1};</w:t>
            </w:r>
          </w:p>
          <w:p w:rsidR="00000000" w:rsidDel="00000000" w:rsidP="00000000" w:rsidRDefault="00000000" w:rsidRPr="00000000" w14:paraId="00000364">
            <w:pPr>
              <w:rPr/>
            </w:pPr>
            <w:r w:rsidDel="00000000" w:rsidR="00000000" w:rsidRPr="00000000">
              <w:rPr>
                <w:rtl w:val="0"/>
              </w:rPr>
              <w:t xml:space="preserve">        end</w:t>
            </w:r>
          </w:p>
          <w:p w:rsidR="00000000" w:rsidDel="00000000" w:rsidP="00000000" w:rsidRDefault="00000000" w:rsidRPr="00000000" w14:paraId="00000365">
            <w:pPr>
              <w:rPr/>
            </w:pPr>
            <w:r w:rsidDel="00000000" w:rsidR="00000000" w:rsidRPr="00000000">
              <w:rPr>
                <w:rtl w:val="0"/>
              </w:rPr>
              <w:t xml:space="preserve">    end</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assign sync_rst_n = reset_sync_reg[1];</w:t>
            </w:r>
          </w:p>
          <w:p w:rsidR="00000000" w:rsidDel="00000000" w:rsidP="00000000" w:rsidRDefault="00000000" w:rsidRPr="00000000" w14:paraId="00000368">
            <w:pPr>
              <w:rPr/>
            </w:pPr>
            <w:r w:rsidDel="00000000" w:rsidR="00000000" w:rsidRPr="00000000">
              <w:rPr>
                <w:rtl w:val="0"/>
              </w:rPr>
              <w:t xml:space="preserve">endmodule</w:t>
            </w:r>
          </w:p>
        </w:tc>
      </w:tr>
    </w:tbl>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4"/>
        <w:keepNext w:val="0"/>
        <w:keepLines w:val="0"/>
        <w:spacing w:after="40" w:before="240" w:lineRule="auto"/>
        <w:rPr/>
      </w:pPr>
      <w:bookmarkStart w:colFirst="0" w:colLast="0" w:name="_cbcc31a88jvk" w:id="114"/>
      <w:bookmarkEnd w:id="114"/>
      <w:r w:rsidDel="00000000" w:rsidR="00000000" w:rsidRPr="00000000">
        <w:rPr>
          <w:b w:val="1"/>
          <w:color w:val="000000"/>
          <w:sz w:val="22"/>
          <w:szCs w:val="22"/>
          <w:rtl w:val="0"/>
        </w:rPr>
        <w:t xml:space="preserve">Memory Inference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 Infers Block RAM</w:t>
            </w:r>
          </w:p>
          <w:p w:rsidR="00000000" w:rsidDel="00000000" w:rsidP="00000000" w:rsidRDefault="00000000" w:rsidRPr="00000000" w14:paraId="0000036C">
            <w:pPr>
              <w:rPr/>
            </w:pPr>
            <w:r w:rsidDel="00000000" w:rsidR="00000000" w:rsidRPr="00000000">
              <w:rPr>
                <w:rtl w:val="0"/>
              </w:rPr>
              <w:t xml:space="preserve">logic [7:0] memory [0:1023];</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always_ff @(posedge clk) begin</w:t>
            </w:r>
          </w:p>
          <w:p w:rsidR="00000000" w:rsidDel="00000000" w:rsidP="00000000" w:rsidRDefault="00000000" w:rsidRPr="00000000" w14:paraId="0000036F">
            <w:pPr>
              <w:rPr/>
            </w:pPr>
            <w:r w:rsidDel="00000000" w:rsidR="00000000" w:rsidRPr="00000000">
              <w:rPr>
                <w:rtl w:val="0"/>
              </w:rPr>
              <w:t xml:space="preserve">    if (write_enable) begin</w:t>
            </w:r>
          </w:p>
          <w:p w:rsidR="00000000" w:rsidDel="00000000" w:rsidP="00000000" w:rsidRDefault="00000000" w:rsidRPr="00000000" w14:paraId="00000370">
            <w:pPr>
              <w:rPr/>
            </w:pPr>
            <w:r w:rsidDel="00000000" w:rsidR="00000000" w:rsidRPr="00000000">
              <w:rPr>
                <w:rtl w:val="0"/>
              </w:rPr>
              <w:t xml:space="preserve">        memory[write_addr] &lt;= write_data;</w:t>
            </w:r>
          </w:p>
          <w:p w:rsidR="00000000" w:rsidDel="00000000" w:rsidP="00000000" w:rsidRDefault="00000000" w:rsidRPr="00000000" w14:paraId="00000371">
            <w:pPr>
              <w:rPr/>
            </w:pPr>
            <w:r w:rsidDel="00000000" w:rsidR="00000000" w:rsidRPr="00000000">
              <w:rPr>
                <w:rtl w:val="0"/>
              </w:rPr>
              <w:t xml:space="preserve">    end</w:t>
            </w:r>
          </w:p>
          <w:p w:rsidR="00000000" w:rsidDel="00000000" w:rsidP="00000000" w:rsidRDefault="00000000" w:rsidRPr="00000000" w14:paraId="00000372">
            <w:pPr>
              <w:rPr/>
            </w:pPr>
            <w:r w:rsidDel="00000000" w:rsidR="00000000" w:rsidRPr="00000000">
              <w:rPr>
                <w:rtl w:val="0"/>
              </w:rPr>
              <w:t xml:space="preserve">    read_data &lt;= memory[read_addr];  // Registered read</w:t>
            </w:r>
          </w:p>
          <w:p w:rsidR="00000000" w:rsidDel="00000000" w:rsidP="00000000" w:rsidRDefault="00000000" w:rsidRPr="00000000" w14:paraId="00000373">
            <w:pPr>
              <w:rPr/>
            </w:pPr>
            <w:r w:rsidDel="00000000" w:rsidR="00000000" w:rsidRPr="00000000">
              <w:rPr>
                <w:rtl w:val="0"/>
              </w:rPr>
              <w:t xml:space="preserve">end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Infers Distributed RAM (LUT-based)</w:t>
            </w:r>
          </w:p>
          <w:p w:rsidR="00000000" w:rsidDel="00000000" w:rsidP="00000000" w:rsidRDefault="00000000" w:rsidRPr="00000000" w14:paraId="00000376">
            <w:pPr>
              <w:rPr/>
            </w:pPr>
            <w:r w:rsidDel="00000000" w:rsidR="00000000" w:rsidRPr="00000000">
              <w:rPr>
                <w:rtl w:val="0"/>
              </w:rPr>
              <w:t xml:space="preserve">logic [3:0] small_mem [0:15];</w:t>
            </w:r>
          </w:p>
          <w:p w:rsidR="00000000" w:rsidDel="00000000" w:rsidP="00000000" w:rsidRDefault="00000000" w:rsidRPr="00000000" w14:paraId="00000377">
            <w:pPr>
              <w:rPr/>
            </w:pPr>
            <w:r w:rsidDel="00000000" w:rsidR="00000000" w:rsidRPr="00000000">
              <w:rPr>
                <w:rtl w:val="0"/>
              </w:rPr>
              <w:t xml:space="preserve">assign read_data = small_mem[read_addr];  // Combinational read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always_ff @(posedge clk) begin</w:t>
            </w:r>
          </w:p>
          <w:p w:rsidR="00000000" w:rsidDel="00000000" w:rsidP="00000000" w:rsidRDefault="00000000" w:rsidRPr="00000000" w14:paraId="0000037A">
            <w:pPr>
              <w:rPr/>
            </w:pPr>
            <w:r w:rsidDel="00000000" w:rsidR="00000000" w:rsidRPr="00000000">
              <w:rPr>
                <w:rtl w:val="0"/>
              </w:rPr>
              <w:t xml:space="preserve">    if (write_enable) begin</w:t>
            </w:r>
          </w:p>
          <w:p w:rsidR="00000000" w:rsidDel="00000000" w:rsidP="00000000" w:rsidRDefault="00000000" w:rsidRPr="00000000" w14:paraId="0000037B">
            <w:pPr>
              <w:rPr/>
            </w:pPr>
            <w:r w:rsidDel="00000000" w:rsidR="00000000" w:rsidRPr="00000000">
              <w:rPr>
                <w:rtl w:val="0"/>
              </w:rPr>
              <w:t xml:space="preserve">        small_mem[write_addr] &lt;= write_data;</w:t>
            </w:r>
          </w:p>
          <w:p w:rsidR="00000000" w:rsidDel="00000000" w:rsidP="00000000" w:rsidRDefault="00000000" w:rsidRPr="00000000" w14:paraId="0000037C">
            <w:pPr>
              <w:rPr/>
            </w:pPr>
            <w:r w:rsidDel="00000000" w:rsidR="00000000" w:rsidRPr="00000000">
              <w:rPr>
                <w:rtl w:val="0"/>
              </w:rPr>
              <w:t xml:space="preserve">    end</w:t>
            </w:r>
          </w:p>
          <w:p w:rsidR="00000000" w:rsidDel="00000000" w:rsidP="00000000" w:rsidRDefault="00000000" w:rsidRPr="00000000" w14:paraId="0000037D">
            <w:pPr>
              <w:rPr/>
            </w:pPr>
            <w:r w:rsidDel="00000000" w:rsidR="00000000" w:rsidRPr="00000000">
              <w:rPr>
                <w:rtl w:val="0"/>
              </w:rPr>
              <w:t xml:space="preserve">end</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4"/>
        <w:keepNext w:val="0"/>
        <w:keepLines w:val="0"/>
        <w:spacing w:after="40" w:before="240" w:lineRule="auto"/>
        <w:rPr/>
      </w:pPr>
      <w:bookmarkStart w:colFirst="0" w:colLast="0" w:name="_tmjcvkfs0oc0" w:id="115"/>
      <w:bookmarkEnd w:id="115"/>
      <w:r w:rsidDel="00000000" w:rsidR="00000000" w:rsidRPr="00000000">
        <w:rPr>
          <w:b w:val="1"/>
          <w:color w:val="000000"/>
          <w:sz w:val="22"/>
          <w:szCs w:val="22"/>
          <w:rtl w:val="0"/>
        </w:rPr>
        <w:t xml:space="preserve">DSP Block Utilization</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 Infers DSP48 on Xilinx FPGAs</w:t>
            </w:r>
          </w:p>
          <w:p w:rsidR="00000000" w:rsidDel="00000000" w:rsidP="00000000" w:rsidRDefault="00000000" w:rsidRPr="00000000" w14:paraId="00000381">
            <w:pPr>
              <w:rPr/>
            </w:pPr>
            <w:r w:rsidDel="00000000" w:rsidR="00000000" w:rsidRPr="00000000">
              <w:rPr>
                <w:rtl w:val="0"/>
              </w:rPr>
              <w:t xml:space="preserve">module dsp_multiply_accumulate (</w:t>
            </w:r>
          </w:p>
          <w:p w:rsidR="00000000" w:rsidDel="00000000" w:rsidP="00000000" w:rsidRDefault="00000000" w:rsidRPr="00000000" w14:paraId="00000382">
            <w:pPr>
              <w:rPr/>
            </w:pPr>
            <w:r w:rsidDel="00000000" w:rsidR="00000000" w:rsidRPr="00000000">
              <w:rPr>
                <w:rtl w:val="0"/>
              </w:rPr>
              <w:t xml:space="preserve">    input  logic        clk,</w:t>
            </w:r>
          </w:p>
          <w:p w:rsidR="00000000" w:rsidDel="00000000" w:rsidP="00000000" w:rsidRDefault="00000000" w:rsidRPr="00000000" w14:paraId="00000383">
            <w:pPr>
              <w:rPr/>
            </w:pPr>
            <w:r w:rsidDel="00000000" w:rsidR="00000000" w:rsidRPr="00000000">
              <w:rPr>
                <w:rtl w:val="0"/>
              </w:rPr>
              <w:t xml:space="preserve">    input  logic        rst_n,</w:t>
            </w:r>
          </w:p>
          <w:p w:rsidR="00000000" w:rsidDel="00000000" w:rsidP="00000000" w:rsidRDefault="00000000" w:rsidRPr="00000000" w14:paraId="00000384">
            <w:pPr>
              <w:rPr/>
            </w:pPr>
            <w:r w:rsidDel="00000000" w:rsidR="00000000" w:rsidRPr="00000000">
              <w:rPr>
                <w:rtl w:val="0"/>
              </w:rPr>
              <w:t xml:space="preserve">    input  logic [17:0] a,</w:t>
            </w:r>
          </w:p>
          <w:p w:rsidR="00000000" w:rsidDel="00000000" w:rsidP="00000000" w:rsidRDefault="00000000" w:rsidRPr="00000000" w14:paraId="00000385">
            <w:pPr>
              <w:rPr/>
            </w:pPr>
            <w:r w:rsidDel="00000000" w:rsidR="00000000" w:rsidRPr="00000000">
              <w:rPr>
                <w:rtl w:val="0"/>
              </w:rPr>
              <w:t xml:space="preserve">    input  logic [17:0] b,</w:t>
            </w:r>
          </w:p>
          <w:p w:rsidR="00000000" w:rsidDel="00000000" w:rsidP="00000000" w:rsidRDefault="00000000" w:rsidRPr="00000000" w14:paraId="00000386">
            <w:pPr>
              <w:rPr/>
            </w:pPr>
            <w:r w:rsidDel="00000000" w:rsidR="00000000" w:rsidRPr="00000000">
              <w:rPr>
                <w:rtl w:val="0"/>
              </w:rPr>
              <w:t xml:space="preserve">    input  logic [47:0] c,</w:t>
            </w:r>
          </w:p>
          <w:p w:rsidR="00000000" w:rsidDel="00000000" w:rsidP="00000000" w:rsidRDefault="00000000" w:rsidRPr="00000000" w14:paraId="00000387">
            <w:pPr>
              <w:rPr/>
            </w:pPr>
            <w:r w:rsidDel="00000000" w:rsidR="00000000" w:rsidRPr="00000000">
              <w:rPr>
                <w:rtl w:val="0"/>
              </w:rPr>
              <w:t xml:space="preserve">    output logic [47:0] result</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always_ff @(posedge clk) begin</w:t>
            </w:r>
          </w:p>
          <w:p w:rsidR="00000000" w:rsidDel="00000000" w:rsidP="00000000" w:rsidRDefault="00000000" w:rsidRPr="00000000" w14:paraId="0000038B">
            <w:pPr>
              <w:rPr/>
            </w:pPr>
            <w:r w:rsidDel="00000000" w:rsidR="00000000" w:rsidRPr="00000000">
              <w:rPr>
                <w:rtl w:val="0"/>
              </w:rPr>
              <w:t xml:space="preserve">        if (!rst_n) begin</w:t>
            </w:r>
          </w:p>
          <w:p w:rsidR="00000000" w:rsidDel="00000000" w:rsidP="00000000" w:rsidRDefault="00000000" w:rsidRPr="00000000" w14:paraId="0000038C">
            <w:pPr>
              <w:rPr/>
            </w:pPr>
            <w:r w:rsidDel="00000000" w:rsidR="00000000" w:rsidRPr="00000000">
              <w:rPr>
                <w:rtl w:val="0"/>
              </w:rPr>
              <w:t xml:space="preserve">            result &lt;= 48'b0;</w:t>
            </w:r>
          </w:p>
          <w:p w:rsidR="00000000" w:rsidDel="00000000" w:rsidP="00000000" w:rsidRDefault="00000000" w:rsidRPr="00000000" w14:paraId="0000038D">
            <w:pPr>
              <w:rPr/>
            </w:pPr>
            <w:r w:rsidDel="00000000" w:rsidR="00000000" w:rsidRPr="00000000">
              <w:rPr>
                <w:rtl w:val="0"/>
              </w:rPr>
              <w:t xml:space="preserve">        end else begin</w:t>
            </w:r>
          </w:p>
          <w:p w:rsidR="00000000" w:rsidDel="00000000" w:rsidP="00000000" w:rsidRDefault="00000000" w:rsidRPr="00000000" w14:paraId="0000038E">
            <w:pPr>
              <w:rPr/>
            </w:pPr>
            <w:r w:rsidDel="00000000" w:rsidR="00000000" w:rsidRPr="00000000">
              <w:rPr>
                <w:rtl w:val="0"/>
              </w:rPr>
              <w:t xml:space="preserve">            result &lt;= (a * b) + c;  // Multiply-accumulate pattern</w:t>
            </w:r>
          </w:p>
          <w:p w:rsidR="00000000" w:rsidDel="00000000" w:rsidP="00000000" w:rsidRDefault="00000000" w:rsidRPr="00000000" w14:paraId="0000038F">
            <w:pPr>
              <w:rPr/>
            </w:pPr>
            <w:r w:rsidDel="00000000" w:rsidR="00000000" w:rsidRPr="00000000">
              <w:rPr>
                <w:rtl w:val="0"/>
              </w:rPr>
              <w:t xml:space="preserve">        end</w:t>
            </w:r>
          </w:p>
          <w:p w:rsidR="00000000" w:rsidDel="00000000" w:rsidP="00000000" w:rsidRDefault="00000000" w:rsidRPr="00000000" w14:paraId="00000390">
            <w:pPr>
              <w:rPr/>
            </w:pPr>
            <w:r w:rsidDel="00000000" w:rsidR="00000000" w:rsidRPr="00000000">
              <w:rPr>
                <w:rtl w:val="0"/>
              </w:rPr>
              <w:t xml:space="preserve">    end</w:t>
            </w:r>
          </w:p>
          <w:p w:rsidR="00000000" w:rsidDel="00000000" w:rsidP="00000000" w:rsidRDefault="00000000" w:rsidRPr="00000000" w14:paraId="00000391">
            <w:pPr>
              <w:rPr/>
            </w:pPr>
            <w:r w:rsidDel="00000000" w:rsidR="00000000" w:rsidRPr="00000000">
              <w:rPr>
                <w:rtl w:val="0"/>
              </w:rPr>
              <w:t xml:space="preserve">endmodule</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alhof0mowzfh" w:id="116"/>
      <w:bookmarkEnd w:id="116"/>
      <w:r w:rsidDel="00000000" w:rsidR="00000000" w:rsidRPr="00000000">
        <w:rPr>
          <w:b w:val="1"/>
          <w:color w:val="000000"/>
          <w:sz w:val="26"/>
          <w:szCs w:val="26"/>
          <w:rtl w:val="0"/>
        </w:rPr>
        <w:t xml:space="preserve">13.2 Resource Optimization Techniques</w:t>
      </w:r>
    </w:p>
    <w:p w:rsidR="00000000" w:rsidDel="00000000" w:rsidP="00000000" w:rsidRDefault="00000000" w:rsidRPr="00000000" w14:paraId="00000394">
      <w:pPr>
        <w:pStyle w:val="Heading4"/>
        <w:keepNext w:val="0"/>
        <w:keepLines w:val="0"/>
        <w:spacing w:after="40" w:before="240" w:lineRule="auto"/>
        <w:rPr>
          <w:b w:val="1"/>
          <w:color w:val="000000"/>
          <w:sz w:val="22"/>
          <w:szCs w:val="22"/>
        </w:rPr>
      </w:pPr>
      <w:bookmarkStart w:colFirst="0" w:colLast="0" w:name="_5c1q7x7q086p" w:id="117"/>
      <w:bookmarkEnd w:id="117"/>
      <w:r w:rsidDel="00000000" w:rsidR="00000000" w:rsidRPr="00000000">
        <w:rPr>
          <w:b w:val="1"/>
          <w:color w:val="000000"/>
          <w:sz w:val="22"/>
          <w:szCs w:val="22"/>
          <w:rtl w:val="0"/>
        </w:rPr>
        <w:t xml:space="preserve">Logic Optimization</w:t>
      </w:r>
    </w:p>
    <w:p w:rsidR="00000000" w:rsidDel="00000000" w:rsidP="00000000" w:rsidRDefault="00000000" w:rsidRPr="00000000" w14:paraId="00000395">
      <w:pPr>
        <w:numPr>
          <w:ilvl w:val="0"/>
          <w:numId w:val="49"/>
        </w:numPr>
        <w:spacing w:after="0" w:afterAutospacing="0" w:before="240" w:lineRule="auto"/>
        <w:ind w:left="720" w:hanging="360"/>
      </w:pPr>
      <w:r w:rsidDel="00000000" w:rsidR="00000000" w:rsidRPr="00000000">
        <w:rPr>
          <w:b w:val="1"/>
          <w:rtl w:val="0"/>
        </w:rPr>
        <w:t xml:space="preserve">Use case statements</w:t>
      </w:r>
      <w:r w:rsidDel="00000000" w:rsidR="00000000" w:rsidRPr="00000000">
        <w:rPr>
          <w:rtl w:val="0"/>
        </w:rPr>
        <w:t xml:space="preserve"> instead of nested if-else for large multiplexers</w:t>
      </w:r>
    </w:p>
    <w:p w:rsidR="00000000" w:rsidDel="00000000" w:rsidP="00000000" w:rsidRDefault="00000000" w:rsidRPr="00000000" w14:paraId="00000396">
      <w:pPr>
        <w:numPr>
          <w:ilvl w:val="0"/>
          <w:numId w:val="49"/>
        </w:numPr>
        <w:spacing w:after="0" w:afterAutospacing="0" w:before="0" w:beforeAutospacing="0" w:lineRule="auto"/>
        <w:ind w:left="720" w:hanging="360"/>
      </w:pPr>
      <w:r w:rsidDel="00000000" w:rsidR="00000000" w:rsidRPr="00000000">
        <w:rPr>
          <w:b w:val="1"/>
          <w:rtl w:val="0"/>
        </w:rPr>
        <w:t xml:space="preserve">Balance logic depth</w:t>
      </w:r>
      <w:r w:rsidDel="00000000" w:rsidR="00000000" w:rsidRPr="00000000">
        <w:rPr>
          <w:rtl w:val="0"/>
        </w:rPr>
        <w:t xml:space="preserve"> vs resource usage</w:t>
      </w:r>
    </w:p>
    <w:p w:rsidR="00000000" w:rsidDel="00000000" w:rsidP="00000000" w:rsidRDefault="00000000" w:rsidRPr="00000000" w14:paraId="00000397">
      <w:pPr>
        <w:numPr>
          <w:ilvl w:val="0"/>
          <w:numId w:val="49"/>
        </w:numPr>
        <w:spacing w:after="0" w:afterAutospacing="0" w:before="0" w:beforeAutospacing="0" w:lineRule="auto"/>
        <w:ind w:left="720" w:hanging="360"/>
      </w:pPr>
      <w:r w:rsidDel="00000000" w:rsidR="00000000" w:rsidRPr="00000000">
        <w:rPr>
          <w:b w:val="1"/>
          <w:rtl w:val="0"/>
        </w:rPr>
        <w:t xml:space="preserve">Consider LUT combining</w:t>
      </w:r>
      <w:r w:rsidDel="00000000" w:rsidR="00000000" w:rsidRPr="00000000">
        <w:rPr>
          <w:rtl w:val="0"/>
        </w:rPr>
        <w:t xml:space="preserve"> - 6-input LUTs can implement complex functions</w:t>
      </w:r>
    </w:p>
    <w:p w:rsidR="00000000" w:rsidDel="00000000" w:rsidP="00000000" w:rsidRDefault="00000000" w:rsidRPr="00000000" w14:paraId="00000398">
      <w:pPr>
        <w:numPr>
          <w:ilvl w:val="0"/>
          <w:numId w:val="49"/>
        </w:numPr>
        <w:spacing w:after="240" w:before="0" w:beforeAutospacing="0" w:lineRule="auto"/>
        <w:ind w:left="720" w:hanging="360"/>
      </w:pPr>
      <w:r w:rsidDel="00000000" w:rsidR="00000000" w:rsidRPr="00000000">
        <w:rPr>
          <w:b w:val="1"/>
          <w:rtl w:val="0"/>
        </w:rPr>
        <w:t xml:space="preserve">Use one-hot encoding</w:t>
      </w:r>
      <w:r w:rsidDel="00000000" w:rsidR="00000000" w:rsidRPr="00000000">
        <w:rPr>
          <w:rtl w:val="0"/>
        </w:rPr>
        <w:t xml:space="preserve"> for state machines when appropriate</w:t>
      </w:r>
    </w:p>
    <w:p w:rsidR="00000000" w:rsidDel="00000000" w:rsidP="00000000" w:rsidRDefault="00000000" w:rsidRPr="00000000" w14:paraId="00000399">
      <w:pPr>
        <w:pStyle w:val="Heading4"/>
        <w:keepNext w:val="0"/>
        <w:keepLines w:val="0"/>
        <w:spacing w:after="40" w:before="240" w:lineRule="auto"/>
        <w:rPr>
          <w:b w:val="1"/>
          <w:color w:val="000000"/>
          <w:sz w:val="22"/>
          <w:szCs w:val="22"/>
        </w:rPr>
      </w:pPr>
      <w:bookmarkStart w:colFirst="0" w:colLast="0" w:name="_8tre0ecej52b" w:id="118"/>
      <w:bookmarkEnd w:id="118"/>
      <w:r w:rsidDel="00000000" w:rsidR="00000000" w:rsidRPr="00000000">
        <w:rPr>
          <w:b w:val="1"/>
          <w:color w:val="000000"/>
          <w:sz w:val="22"/>
          <w:szCs w:val="22"/>
          <w:rtl w:val="0"/>
        </w:rPr>
        <w:t xml:space="preserve">Timing Optimization</w:t>
      </w:r>
    </w:p>
    <w:p w:rsidR="00000000" w:rsidDel="00000000" w:rsidP="00000000" w:rsidRDefault="00000000" w:rsidRPr="00000000" w14:paraId="0000039A">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 Pipeline complex combinational paths</w:t>
            </w:r>
          </w:p>
          <w:p w:rsidR="00000000" w:rsidDel="00000000" w:rsidP="00000000" w:rsidRDefault="00000000" w:rsidRPr="00000000" w14:paraId="0000039C">
            <w:pPr>
              <w:rPr/>
            </w:pPr>
            <w:r w:rsidDel="00000000" w:rsidR="00000000" w:rsidRPr="00000000">
              <w:rPr>
                <w:rtl w:val="0"/>
              </w:rPr>
              <w:t xml:space="preserve">module pipelined_adder (</w:t>
            </w:r>
          </w:p>
          <w:p w:rsidR="00000000" w:rsidDel="00000000" w:rsidP="00000000" w:rsidRDefault="00000000" w:rsidRPr="00000000" w14:paraId="0000039D">
            <w:pPr>
              <w:rPr/>
            </w:pPr>
            <w:r w:rsidDel="00000000" w:rsidR="00000000" w:rsidRPr="00000000">
              <w:rPr>
                <w:rtl w:val="0"/>
              </w:rPr>
              <w:t xml:space="preserve">    input  logic        clk,</w:t>
            </w:r>
          </w:p>
          <w:p w:rsidR="00000000" w:rsidDel="00000000" w:rsidP="00000000" w:rsidRDefault="00000000" w:rsidRPr="00000000" w14:paraId="0000039E">
            <w:pPr>
              <w:rPr/>
            </w:pPr>
            <w:r w:rsidDel="00000000" w:rsidR="00000000" w:rsidRPr="00000000">
              <w:rPr>
                <w:rtl w:val="0"/>
              </w:rPr>
              <w:t xml:space="preserve">    input  logic [31:0] a, b,</w:t>
            </w:r>
          </w:p>
          <w:p w:rsidR="00000000" w:rsidDel="00000000" w:rsidP="00000000" w:rsidRDefault="00000000" w:rsidRPr="00000000" w14:paraId="0000039F">
            <w:pPr>
              <w:rPr/>
            </w:pPr>
            <w:r w:rsidDel="00000000" w:rsidR="00000000" w:rsidRPr="00000000">
              <w:rPr>
                <w:rtl w:val="0"/>
              </w:rPr>
              <w:t xml:space="preserve">    output logic [31:0] sum</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logic [31:0] a_reg, b_reg;</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 Pipeline stage 1: Register inputs</w:t>
            </w:r>
          </w:p>
          <w:p w:rsidR="00000000" w:rsidDel="00000000" w:rsidP="00000000" w:rsidRDefault="00000000" w:rsidRPr="00000000" w14:paraId="000003A5">
            <w:pPr>
              <w:rPr/>
            </w:pPr>
            <w:r w:rsidDel="00000000" w:rsidR="00000000" w:rsidRPr="00000000">
              <w:rPr>
                <w:rtl w:val="0"/>
              </w:rPr>
              <w:t xml:space="preserve">    always_ff @(posedge clk) begin</w:t>
            </w:r>
          </w:p>
          <w:p w:rsidR="00000000" w:rsidDel="00000000" w:rsidP="00000000" w:rsidRDefault="00000000" w:rsidRPr="00000000" w14:paraId="000003A6">
            <w:pPr>
              <w:rPr/>
            </w:pPr>
            <w:r w:rsidDel="00000000" w:rsidR="00000000" w:rsidRPr="00000000">
              <w:rPr>
                <w:rtl w:val="0"/>
              </w:rPr>
              <w:t xml:space="preserve">        a_reg &lt;= a;</w:t>
            </w:r>
          </w:p>
          <w:p w:rsidR="00000000" w:rsidDel="00000000" w:rsidP="00000000" w:rsidRDefault="00000000" w:rsidRPr="00000000" w14:paraId="000003A7">
            <w:pPr>
              <w:rPr/>
            </w:pPr>
            <w:r w:rsidDel="00000000" w:rsidR="00000000" w:rsidRPr="00000000">
              <w:rPr>
                <w:rtl w:val="0"/>
              </w:rPr>
              <w:t xml:space="preserve">        b_reg &lt;= b;</w:t>
            </w:r>
          </w:p>
          <w:p w:rsidR="00000000" w:rsidDel="00000000" w:rsidP="00000000" w:rsidRDefault="00000000" w:rsidRPr="00000000" w14:paraId="000003A8">
            <w:pPr>
              <w:rPr/>
            </w:pPr>
            <w:r w:rsidDel="00000000" w:rsidR="00000000" w:rsidRPr="00000000">
              <w:rPr>
                <w:rtl w:val="0"/>
              </w:rPr>
              <w:t xml:space="preserve">    end</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 Pipeline stage 2: Perform addition</w:t>
            </w:r>
          </w:p>
          <w:p w:rsidR="00000000" w:rsidDel="00000000" w:rsidP="00000000" w:rsidRDefault="00000000" w:rsidRPr="00000000" w14:paraId="000003AB">
            <w:pPr>
              <w:rPr/>
            </w:pPr>
            <w:r w:rsidDel="00000000" w:rsidR="00000000" w:rsidRPr="00000000">
              <w:rPr>
                <w:rtl w:val="0"/>
              </w:rPr>
              <w:t xml:space="preserve">    always_ff @(posedge clk) begin</w:t>
            </w:r>
          </w:p>
          <w:p w:rsidR="00000000" w:rsidDel="00000000" w:rsidP="00000000" w:rsidRDefault="00000000" w:rsidRPr="00000000" w14:paraId="000003AC">
            <w:pPr>
              <w:rPr/>
            </w:pPr>
            <w:r w:rsidDel="00000000" w:rsidR="00000000" w:rsidRPr="00000000">
              <w:rPr>
                <w:rtl w:val="0"/>
              </w:rPr>
              <w:t xml:space="preserve">        sum &lt;= a_reg + b_reg;</w:t>
            </w:r>
          </w:p>
          <w:p w:rsidR="00000000" w:rsidDel="00000000" w:rsidP="00000000" w:rsidRDefault="00000000" w:rsidRPr="00000000" w14:paraId="000003AD">
            <w:pPr>
              <w:rPr/>
            </w:pPr>
            <w:r w:rsidDel="00000000" w:rsidR="00000000" w:rsidRPr="00000000">
              <w:rPr>
                <w:rtl w:val="0"/>
              </w:rPr>
              <w:t xml:space="preserve">    end</w:t>
            </w:r>
          </w:p>
          <w:p w:rsidR="00000000" w:rsidDel="00000000" w:rsidP="00000000" w:rsidRDefault="00000000" w:rsidRPr="00000000" w14:paraId="000003AE">
            <w:pPr>
              <w:rPr/>
            </w:pPr>
            <w:r w:rsidDel="00000000" w:rsidR="00000000" w:rsidRPr="00000000">
              <w:rPr>
                <w:rtl w:val="0"/>
              </w:rPr>
              <w:t xml:space="preserve">endmodule</w:t>
            </w:r>
          </w:p>
        </w:tc>
      </w:tr>
    </w:tbl>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4"/>
        <w:keepNext w:val="0"/>
        <w:keepLines w:val="0"/>
        <w:spacing w:after="40" w:before="240" w:lineRule="auto"/>
        <w:rPr/>
      </w:pPr>
      <w:bookmarkStart w:colFirst="0" w:colLast="0" w:name="_b6sb2auqbuhi" w:id="119"/>
      <w:bookmarkEnd w:id="119"/>
      <w:r w:rsidDel="00000000" w:rsidR="00000000" w:rsidRPr="00000000">
        <w:rPr>
          <w:b w:val="1"/>
          <w:color w:val="000000"/>
          <w:sz w:val="22"/>
          <w:szCs w:val="22"/>
          <w:rtl w:val="0"/>
        </w:rPr>
        <w:t xml:space="preserve">Clock Domain Crossing</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 Two-flop synchronizer for single-bit signals</w:t>
            </w:r>
          </w:p>
          <w:p w:rsidR="00000000" w:rsidDel="00000000" w:rsidP="00000000" w:rsidRDefault="00000000" w:rsidRPr="00000000" w14:paraId="000003B2">
            <w:pPr>
              <w:rPr/>
            </w:pPr>
            <w:r w:rsidDel="00000000" w:rsidR="00000000" w:rsidRPr="00000000">
              <w:rPr>
                <w:rtl w:val="0"/>
              </w:rPr>
              <w:t xml:space="preserve">module bit_synchronizer (</w:t>
            </w:r>
          </w:p>
          <w:p w:rsidR="00000000" w:rsidDel="00000000" w:rsidP="00000000" w:rsidRDefault="00000000" w:rsidRPr="00000000" w14:paraId="000003B3">
            <w:pPr>
              <w:rPr/>
            </w:pPr>
            <w:r w:rsidDel="00000000" w:rsidR="00000000" w:rsidRPr="00000000">
              <w:rPr>
                <w:rtl w:val="0"/>
              </w:rPr>
              <w:t xml:space="preserve">    input  logic clk_dest,</w:t>
            </w:r>
          </w:p>
          <w:p w:rsidR="00000000" w:rsidDel="00000000" w:rsidP="00000000" w:rsidRDefault="00000000" w:rsidRPr="00000000" w14:paraId="000003B4">
            <w:pPr>
              <w:rPr/>
            </w:pPr>
            <w:r w:rsidDel="00000000" w:rsidR="00000000" w:rsidRPr="00000000">
              <w:rPr>
                <w:rtl w:val="0"/>
              </w:rPr>
              <w:t xml:space="preserve">    input  logic rst_n,</w:t>
            </w:r>
          </w:p>
          <w:p w:rsidR="00000000" w:rsidDel="00000000" w:rsidP="00000000" w:rsidRDefault="00000000" w:rsidRPr="00000000" w14:paraId="000003B5">
            <w:pPr>
              <w:rPr/>
            </w:pPr>
            <w:r w:rsidDel="00000000" w:rsidR="00000000" w:rsidRPr="00000000">
              <w:rPr>
                <w:rtl w:val="0"/>
              </w:rPr>
              <w:t xml:space="preserve">    input  logic data_in,</w:t>
            </w:r>
          </w:p>
          <w:p w:rsidR="00000000" w:rsidDel="00000000" w:rsidP="00000000" w:rsidRDefault="00000000" w:rsidRPr="00000000" w14:paraId="000003B6">
            <w:pPr>
              <w:rPr/>
            </w:pPr>
            <w:r w:rsidDel="00000000" w:rsidR="00000000" w:rsidRPr="00000000">
              <w:rPr>
                <w:rtl w:val="0"/>
              </w:rPr>
              <w:t xml:space="preserve">    output logic data_out</w:t>
            </w:r>
          </w:p>
          <w:p w:rsidR="00000000" w:rsidDel="00000000" w:rsidP="00000000" w:rsidRDefault="00000000" w:rsidRPr="00000000" w14:paraId="000003B7">
            <w:pPr>
              <w:rPr/>
            </w:pPr>
            <w:r w:rsidDel="00000000" w:rsidR="00000000" w:rsidRPr="00000000">
              <w:rPr>
                <w:rtl w:val="0"/>
              </w:rPr>
              <w:t xml:space="preserv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logic [1:0] sync_reg;</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always_ff @(posedge clk_dest or negedge rst_n) begin</w:t>
            </w:r>
          </w:p>
          <w:p w:rsidR="00000000" w:rsidDel="00000000" w:rsidP="00000000" w:rsidRDefault="00000000" w:rsidRPr="00000000" w14:paraId="000003BC">
            <w:pPr>
              <w:rPr/>
            </w:pPr>
            <w:r w:rsidDel="00000000" w:rsidR="00000000" w:rsidRPr="00000000">
              <w:rPr>
                <w:rtl w:val="0"/>
              </w:rPr>
              <w:t xml:space="preserve">        if (!rst_n) begin</w:t>
            </w:r>
          </w:p>
          <w:p w:rsidR="00000000" w:rsidDel="00000000" w:rsidP="00000000" w:rsidRDefault="00000000" w:rsidRPr="00000000" w14:paraId="000003BD">
            <w:pPr>
              <w:rPr/>
            </w:pPr>
            <w:r w:rsidDel="00000000" w:rsidR="00000000" w:rsidRPr="00000000">
              <w:rPr>
                <w:rtl w:val="0"/>
              </w:rPr>
              <w:t xml:space="preserve">            sync_reg &lt;= 2'b00;</w:t>
            </w:r>
          </w:p>
          <w:p w:rsidR="00000000" w:rsidDel="00000000" w:rsidP="00000000" w:rsidRDefault="00000000" w:rsidRPr="00000000" w14:paraId="000003BE">
            <w:pPr>
              <w:rPr/>
            </w:pPr>
            <w:r w:rsidDel="00000000" w:rsidR="00000000" w:rsidRPr="00000000">
              <w:rPr>
                <w:rtl w:val="0"/>
              </w:rPr>
              <w:t xml:space="preserve">        end else begin</w:t>
            </w:r>
          </w:p>
          <w:p w:rsidR="00000000" w:rsidDel="00000000" w:rsidP="00000000" w:rsidRDefault="00000000" w:rsidRPr="00000000" w14:paraId="000003BF">
            <w:pPr>
              <w:rPr/>
            </w:pPr>
            <w:r w:rsidDel="00000000" w:rsidR="00000000" w:rsidRPr="00000000">
              <w:rPr>
                <w:rtl w:val="0"/>
              </w:rPr>
              <w:t xml:space="preserve">            sync_reg &lt;= {sync_reg[0], data_in};</w:t>
            </w:r>
          </w:p>
          <w:p w:rsidR="00000000" w:rsidDel="00000000" w:rsidP="00000000" w:rsidRDefault="00000000" w:rsidRPr="00000000" w14:paraId="000003C0">
            <w:pPr>
              <w:rPr/>
            </w:pPr>
            <w:r w:rsidDel="00000000" w:rsidR="00000000" w:rsidRPr="00000000">
              <w:rPr>
                <w:rtl w:val="0"/>
              </w:rPr>
              <w:t xml:space="preserve">        end</w:t>
            </w:r>
          </w:p>
          <w:p w:rsidR="00000000" w:rsidDel="00000000" w:rsidP="00000000" w:rsidRDefault="00000000" w:rsidRPr="00000000" w14:paraId="000003C1">
            <w:pPr>
              <w:rPr/>
            </w:pPr>
            <w:r w:rsidDel="00000000" w:rsidR="00000000" w:rsidRPr="00000000">
              <w:rPr>
                <w:rtl w:val="0"/>
              </w:rPr>
              <w:t xml:space="preserve">    end</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assign data_out = sync_reg[1];</w:t>
            </w:r>
          </w:p>
          <w:p w:rsidR="00000000" w:rsidDel="00000000" w:rsidP="00000000" w:rsidRDefault="00000000" w:rsidRPr="00000000" w14:paraId="000003C4">
            <w:pPr>
              <w:rPr/>
            </w:pPr>
            <w:r w:rsidDel="00000000" w:rsidR="00000000" w:rsidRPr="00000000">
              <w:rPr>
                <w:rtl w:val="0"/>
              </w:rPr>
              <w:t xml:space="preserve">endmodule</w:t>
            </w:r>
          </w:p>
        </w:tc>
      </w:tr>
    </w:tbl>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cmig2qpfvib" w:id="120"/>
      <w:bookmarkEnd w:id="120"/>
      <w:r w:rsidDel="00000000" w:rsidR="00000000" w:rsidRPr="00000000">
        <w:rPr>
          <w:b w:val="1"/>
          <w:color w:val="000000"/>
          <w:sz w:val="26"/>
          <w:szCs w:val="26"/>
          <w:rtl w:val="0"/>
        </w:rPr>
        <w:t xml:space="preserve">13.3 Synthesis Constraints</w:t>
      </w:r>
    </w:p>
    <w:p w:rsidR="00000000" w:rsidDel="00000000" w:rsidP="00000000" w:rsidRDefault="00000000" w:rsidRPr="00000000" w14:paraId="000003C7">
      <w:pPr>
        <w:pStyle w:val="Heading4"/>
        <w:keepNext w:val="0"/>
        <w:keepLines w:val="0"/>
        <w:spacing w:after="40" w:before="240" w:lineRule="auto"/>
        <w:rPr/>
      </w:pPr>
      <w:bookmarkStart w:colFirst="0" w:colLast="0" w:name="_f7d0xzvsjpzh" w:id="121"/>
      <w:bookmarkEnd w:id="121"/>
      <w:r w:rsidDel="00000000" w:rsidR="00000000" w:rsidRPr="00000000">
        <w:rPr>
          <w:b w:val="1"/>
          <w:color w:val="000000"/>
          <w:sz w:val="22"/>
          <w:szCs w:val="22"/>
          <w:rtl w:val="0"/>
        </w:rPr>
        <w:t xml:space="preserve">Timing Constraints Example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 Create clocks</w:t>
            </w:r>
          </w:p>
          <w:p w:rsidR="00000000" w:rsidDel="00000000" w:rsidP="00000000" w:rsidRDefault="00000000" w:rsidRPr="00000000" w14:paraId="000003C9">
            <w:pPr>
              <w:rPr/>
            </w:pPr>
            <w:r w:rsidDel="00000000" w:rsidR="00000000" w:rsidRPr="00000000">
              <w:rPr>
                <w:rtl w:val="0"/>
              </w:rPr>
              <w:t xml:space="preserve">create_clock -period 10.0 -name sys_clk [get_ports clk_100mhz]</w:t>
            </w:r>
          </w:p>
          <w:p w:rsidR="00000000" w:rsidDel="00000000" w:rsidP="00000000" w:rsidRDefault="00000000" w:rsidRPr="00000000" w14:paraId="000003CA">
            <w:pPr>
              <w:rPr/>
            </w:pPr>
            <w:r w:rsidDel="00000000" w:rsidR="00000000" w:rsidRPr="00000000">
              <w:rPr>
                <w:rtl w:val="0"/>
              </w:rPr>
              <w:t xml:space="preserve">create_clock -period 40.0 -name uart_clk [get_ports clk_25mhz]</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Set input/output delays</w:t>
            </w:r>
          </w:p>
          <w:p w:rsidR="00000000" w:rsidDel="00000000" w:rsidP="00000000" w:rsidRDefault="00000000" w:rsidRPr="00000000" w14:paraId="000003CD">
            <w:pPr>
              <w:rPr/>
            </w:pPr>
            <w:r w:rsidDel="00000000" w:rsidR="00000000" w:rsidRPr="00000000">
              <w:rPr>
                <w:rtl w:val="0"/>
              </w:rPr>
              <w:t xml:space="preserve">set_input_delay -clock sys_clk -max 2.0 [get_ports data_in]</w:t>
            </w:r>
          </w:p>
          <w:p w:rsidR="00000000" w:rsidDel="00000000" w:rsidP="00000000" w:rsidRDefault="00000000" w:rsidRPr="00000000" w14:paraId="000003CE">
            <w:pPr>
              <w:rPr/>
            </w:pPr>
            <w:r w:rsidDel="00000000" w:rsidR="00000000" w:rsidRPr="00000000">
              <w:rPr>
                <w:rtl w:val="0"/>
              </w:rPr>
              <w:t xml:space="preserve">set_output_delay -clock sys_clk -max 2.0 [get_ports data_out]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False paths</w:t>
            </w:r>
          </w:p>
          <w:p w:rsidR="00000000" w:rsidDel="00000000" w:rsidP="00000000" w:rsidRDefault="00000000" w:rsidRPr="00000000" w14:paraId="000003D1">
            <w:pPr>
              <w:rPr/>
            </w:pPr>
            <w:r w:rsidDel="00000000" w:rsidR="00000000" w:rsidRPr="00000000">
              <w:rPr>
                <w:rtl w:val="0"/>
              </w:rPr>
              <w:t xml:space="preserve">set_false_path -from [get_ports reset_n]</w:t>
            </w:r>
          </w:p>
          <w:p w:rsidR="00000000" w:rsidDel="00000000" w:rsidP="00000000" w:rsidRDefault="00000000" w:rsidRPr="00000000" w14:paraId="000003D2">
            <w:pPr>
              <w:rPr/>
            </w:pPr>
            <w:r w:rsidDel="00000000" w:rsidR="00000000" w:rsidRPr="00000000">
              <w:rPr>
                <w:rtl w:val="0"/>
              </w:rPr>
              <w:t xml:space="preserve">set_false_path -from [get_clocks uart_clk] -to [get_clocks sys_clk]</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Multi-cycle paths</w:t>
            </w:r>
          </w:p>
          <w:p w:rsidR="00000000" w:rsidDel="00000000" w:rsidP="00000000" w:rsidRDefault="00000000" w:rsidRPr="00000000" w14:paraId="000003D5">
            <w:pPr>
              <w:rPr/>
            </w:pPr>
            <w:r w:rsidDel="00000000" w:rsidR="00000000" w:rsidRPr="00000000">
              <w:rPr>
                <w:rtl w:val="0"/>
              </w:rPr>
              <w:t xml:space="preserve">set_multicycle_path -setup 2 -from [get_pins slow_logic/*] -to [get_pins reg_bank/*]</w:t>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kltuegz17y31" w:id="122"/>
      <w:bookmarkEnd w:id="122"/>
      <w:r w:rsidDel="00000000" w:rsidR="00000000" w:rsidRPr="00000000">
        <w:rPr>
          <w:b w:val="1"/>
          <w:color w:val="000000"/>
          <w:sz w:val="26"/>
          <w:szCs w:val="26"/>
          <w:rtl w:val="0"/>
        </w:rPr>
        <w:t xml:space="preserve">13.4 Synthesis Reports Analysis</w:t>
      </w:r>
    </w:p>
    <w:p w:rsidR="00000000" w:rsidDel="00000000" w:rsidP="00000000" w:rsidRDefault="00000000" w:rsidRPr="00000000" w14:paraId="000003D8">
      <w:pPr>
        <w:pStyle w:val="Heading4"/>
        <w:keepNext w:val="0"/>
        <w:keepLines w:val="0"/>
        <w:spacing w:after="40" w:before="240" w:lineRule="auto"/>
        <w:rPr>
          <w:b w:val="1"/>
          <w:color w:val="000000"/>
          <w:sz w:val="22"/>
          <w:szCs w:val="22"/>
        </w:rPr>
      </w:pPr>
      <w:bookmarkStart w:colFirst="0" w:colLast="0" w:name="_biufwvl87a48" w:id="123"/>
      <w:bookmarkEnd w:id="123"/>
      <w:r w:rsidDel="00000000" w:rsidR="00000000" w:rsidRPr="00000000">
        <w:rPr>
          <w:b w:val="1"/>
          <w:color w:val="000000"/>
          <w:sz w:val="22"/>
          <w:szCs w:val="22"/>
          <w:rtl w:val="0"/>
        </w:rPr>
        <w:t xml:space="preserve">Resource Utilization</w:t>
      </w:r>
    </w:p>
    <w:p w:rsidR="00000000" w:rsidDel="00000000" w:rsidP="00000000" w:rsidRDefault="00000000" w:rsidRPr="00000000" w14:paraId="000003D9">
      <w:pPr>
        <w:spacing w:after="240" w:before="240" w:lineRule="auto"/>
        <w:rPr/>
      </w:pPr>
      <w:r w:rsidDel="00000000" w:rsidR="00000000" w:rsidRPr="00000000">
        <w:rPr>
          <w:rtl w:val="0"/>
        </w:rPr>
        <w:t xml:space="preserve">Students should analyze:</w:t>
      </w:r>
    </w:p>
    <w:p w:rsidR="00000000" w:rsidDel="00000000" w:rsidP="00000000" w:rsidRDefault="00000000" w:rsidRPr="00000000" w14:paraId="000003DA">
      <w:pPr>
        <w:numPr>
          <w:ilvl w:val="0"/>
          <w:numId w:val="22"/>
        </w:numPr>
        <w:spacing w:after="0" w:afterAutospacing="0" w:before="240" w:lineRule="auto"/>
        <w:ind w:left="720" w:hanging="360"/>
      </w:pPr>
      <w:r w:rsidDel="00000000" w:rsidR="00000000" w:rsidRPr="00000000">
        <w:rPr>
          <w:rtl w:val="0"/>
        </w:rPr>
        <w:t xml:space="preserve">LUT utilization and efficiency</w:t>
      </w:r>
    </w:p>
    <w:p w:rsidR="00000000" w:rsidDel="00000000" w:rsidP="00000000" w:rsidRDefault="00000000" w:rsidRPr="00000000" w14:paraId="000003DB">
      <w:pPr>
        <w:numPr>
          <w:ilvl w:val="0"/>
          <w:numId w:val="22"/>
        </w:numPr>
        <w:spacing w:after="0" w:afterAutospacing="0" w:before="0" w:beforeAutospacing="0" w:lineRule="auto"/>
        <w:ind w:left="720" w:hanging="360"/>
      </w:pPr>
      <w:r w:rsidDel="00000000" w:rsidR="00000000" w:rsidRPr="00000000">
        <w:rPr>
          <w:rtl w:val="0"/>
        </w:rPr>
        <w:t xml:space="preserve">Block RAM usage vs distributed RAM</w:t>
      </w:r>
    </w:p>
    <w:p w:rsidR="00000000" w:rsidDel="00000000" w:rsidP="00000000" w:rsidRDefault="00000000" w:rsidRPr="00000000" w14:paraId="000003DC">
      <w:pPr>
        <w:numPr>
          <w:ilvl w:val="0"/>
          <w:numId w:val="22"/>
        </w:numPr>
        <w:spacing w:after="0" w:afterAutospacing="0" w:before="0" w:beforeAutospacing="0" w:lineRule="auto"/>
        <w:ind w:left="720" w:hanging="360"/>
      </w:pPr>
      <w:r w:rsidDel="00000000" w:rsidR="00000000" w:rsidRPr="00000000">
        <w:rPr>
          <w:rtl w:val="0"/>
        </w:rPr>
        <w:t xml:space="preserve">DSP block utilization</w:t>
      </w:r>
    </w:p>
    <w:p w:rsidR="00000000" w:rsidDel="00000000" w:rsidP="00000000" w:rsidRDefault="00000000" w:rsidRPr="00000000" w14:paraId="000003DD">
      <w:pPr>
        <w:numPr>
          <w:ilvl w:val="0"/>
          <w:numId w:val="22"/>
        </w:numPr>
        <w:spacing w:after="240" w:before="0" w:beforeAutospacing="0" w:lineRule="auto"/>
        <w:ind w:left="720" w:hanging="360"/>
      </w:pPr>
      <w:r w:rsidDel="00000000" w:rsidR="00000000" w:rsidRPr="00000000">
        <w:rPr>
          <w:rtl w:val="0"/>
        </w:rPr>
        <w:t xml:space="preserve">I/O buffer usage</w:t>
      </w:r>
    </w:p>
    <w:p w:rsidR="00000000" w:rsidDel="00000000" w:rsidP="00000000" w:rsidRDefault="00000000" w:rsidRPr="00000000" w14:paraId="000003DE">
      <w:pPr>
        <w:pStyle w:val="Heading4"/>
        <w:keepNext w:val="0"/>
        <w:keepLines w:val="0"/>
        <w:spacing w:after="40" w:before="240" w:lineRule="auto"/>
        <w:rPr>
          <w:b w:val="1"/>
          <w:color w:val="000000"/>
          <w:sz w:val="22"/>
          <w:szCs w:val="22"/>
        </w:rPr>
      </w:pPr>
      <w:bookmarkStart w:colFirst="0" w:colLast="0" w:name="_244bpansqye4" w:id="124"/>
      <w:bookmarkEnd w:id="124"/>
      <w:r w:rsidDel="00000000" w:rsidR="00000000" w:rsidRPr="00000000">
        <w:rPr>
          <w:b w:val="1"/>
          <w:color w:val="000000"/>
          <w:sz w:val="22"/>
          <w:szCs w:val="22"/>
          <w:rtl w:val="0"/>
        </w:rPr>
        <w:t xml:space="preserve">Timing Analysis</w:t>
      </w:r>
    </w:p>
    <w:p w:rsidR="00000000" w:rsidDel="00000000" w:rsidP="00000000" w:rsidRDefault="00000000" w:rsidRPr="00000000" w14:paraId="000003DF">
      <w:pPr>
        <w:spacing w:after="240" w:before="240" w:lineRule="auto"/>
        <w:rPr/>
      </w:pPr>
      <w:r w:rsidDel="00000000" w:rsidR="00000000" w:rsidRPr="00000000">
        <w:rPr>
          <w:rtl w:val="0"/>
        </w:rPr>
        <w:t xml:space="preserve">Key metrics to monitor:</w:t>
      </w:r>
    </w:p>
    <w:p w:rsidR="00000000" w:rsidDel="00000000" w:rsidP="00000000" w:rsidRDefault="00000000" w:rsidRPr="00000000" w14:paraId="000003E0">
      <w:pPr>
        <w:numPr>
          <w:ilvl w:val="0"/>
          <w:numId w:val="9"/>
        </w:numPr>
        <w:spacing w:after="0" w:afterAutospacing="0" w:before="240" w:lineRule="auto"/>
        <w:ind w:left="720" w:hanging="360"/>
      </w:pPr>
      <w:r w:rsidDel="00000000" w:rsidR="00000000" w:rsidRPr="00000000">
        <w:rPr>
          <w:rtl w:val="0"/>
        </w:rPr>
        <w:t xml:space="preserve">Worst Negative Slack (WNS)</w:t>
      </w:r>
    </w:p>
    <w:p w:rsidR="00000000" w:rsidDel="00000000" w:rsidP="00000000" w:rsidRDefault="00000000" w:rsidRPr="00000000" w14:paraId="000003E1">
      <w:pPr>
        <w:numPr>
          <w:ilvl w:val="0"/>
          <w:numId w:val="9"/>
        </w:numPr>
        <w:spacing w:after="0" w:afterAutospacing="0" w:before="0" w:beforeAutospacing="0" w:lineRule="auto"/>
        <w:ind w:left="720" w:hanging="360"/>
      </w:pPr>
      <w:r w:rsidDel="00000000" w:rsidR="00000000" w:rsidRPr="00000000">
        <w:rPr>
          <w:rtl w:val="0"/>
        </w:rPr>
        <w:t xml:space="preserve">Total Negative Slack (TNS)</w:t>
      </w:r>
    </w:p>
    <w:p w:rsidR="00000000" w:rsidDel="00000000" w:rsidP="00000000" w:rsidRDefault="00000000" w:rsidRPr="00000000" w14:paraId="000003E2">
      <w:pPr>
        <w:numPr>
          <w:ilvl w:val="0"/>
          <w:numId w:val="9"/>
        </w:numPr>
        <w:spacing w:after="0" w:afterAutospacing="0" w:before="0" w:beforeAutospacing="0" w:lineRule="auto"/>
        <w:ind w:left="720" w:hanging="360"/>
      </w:pPr>
      <w:r w:rsidDel="00000000" w:rsidR="00000000" w:rsidRPr="00000000">
        <w:rPr>
          <w:rtl w:val="0"/>
        </w:rPr>
        <w:t xml:space="preserve">Clock skew and uncertainty</w:t>
      </w:r>
    </w:p>
    <w:p w:rsidR="00000000" w:rsidDel="00000000" w:rsidP="00000000" w:rsidRDefault="00000000" w:rsidRPr="00000000" w14:paraId="000003E3">
      <w:pPr>
        <w:numPr>
          <w:ilvl w:val="0"/>
          <w:numId w:val="9"/>
        </w:numPr>
        <w:spacing w:after="240" w:before="0" w:beforeAutospacing="0" w:lineRule="auto"/>
        <w:ind w:left="720" w:hanging="360"/>
      </w:pPr>
      <w:r w:rsidDel="00000000" w:rsidR="00000000" w:rsidRPr="00000000">
        <w:rPr>
          <w:rtl w:val="0"/>
        </w:rPr>
        <w:t xml:space="preserve">Critical path analysis</w:t>
      </w:r>
    </w:p>
    <w:p w:rsidR="00000000" w:rsidDel="00000000" w:rsidP="00000000" w:rsidRDefault="00000000" w:rsidRPr="00000000" w14:paraId="000003E4">
      <w:pPr>
        <w:pStyle w:val="Heading2"/>
        <w:keepNext w:val="0"/>
        <w:keepLines w:val="0"/>
        <w:spacing w:after="80" w:lineRule="auto"/>
        <w:rPr>
          <w:b w:val="1"/>
          <w:sz w:val="34"/>
          <w:szCs w:val="34"/>
        </w:rPr>
      </w:pPr>
      <w:bookmarkStart w:colFirst="0" w:colLast="0" w:name="_md4456f4fmod" w:id="125"/>
      <w:bookmarkEnd w:id="125"/>
      <w:r w:rsidDel="00000000" w:rsidR="00000000" w:rsidRPr="00000000">
        <w:br w:type="page"/>
      </w:r>
      <w:r w:rsidDel="00000000" w:rsidR="00000000" w:rsidRPr="00000000">
        <w:rPr>
          <w:rtl w:val="0"/>
        </w:rPr>
      </w:r>
    </w:p>
    <w:p w:rsidR="00000000" w:rsidDel="00000000" w:rsidP="00000000" w:rsidRDefault="00000000" w:rsidRPr="00000000" w14:paraId="000003E5">
      <w:pPr>
        <w:pStyle w:val="Heading2"/>
        <w:keepNext w:val="0"/>
        <w:keepLines w:val="0"/>
        <w:spacing w:after="80" w:lineRule="auto"/>
        <w:rPr>
          <w:b w:val="1"/>
          <w:sz w:val="34"/>
          <w:szCs w:val="34"/>
        </w:rPr>
      </w:pPr>
      <w:bookmarkStart w:colFirst="0" w:colLast="0" w:name="_9892zcw2vi9g" w:id="126"/>
      <w:bookmarkEnd w:id="126"/>
      <w:r w:rsidDel="00000000" w:rsidR="00000000" w:rsidRPr="00000000">
        <w:rPr>
          <w:b w:val="1"/>
          <w:sz w:val="34"/>
          <w:szCs w:val="34"/>
          <w:rtl w:val="0"/>
        </w:rPr>
        <w:t xml:space="preserve">14. Design Documentation Standards</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bwlfpgirlwgb" w:id="127"/>
      <w:bookmarkEnd w:id="127"/>
      <w:r w:rsidDel="00000000" w:rsidR="00000000" w:rsidRPr="00000000">
        <w:rPr>
          <w:b w:val="1"/>
          <w:color w:val="000000"/>
          <w:sz w:val="26"/>
          <w:szCs w:val="26"/>
          <w:rtl w:val="0"/>
        </w:rPr>
        <w:t xml:space="preserve">14.1 Block Diagrams</w:t>
      </w:r>
    </w:p>
    <w:p w:rsidR="00000000" w:rsidDel="00000000" w:rsidP="00000000" w:rsidRDefault="00000000" w:rsidRPr="00000000" w14:paraId="000003E7">
      <w:pPr>
        <w:pStyle w:val="Heading4"/>
        <w:keepNext w:val="0"/>
        <w:keepLines w:val="0"/>
        <w:spacing w:after="40" w:before="240" w:lineRule="auto"/>
        <w:rPr>
          <w:b w:val="1"/>
          <w:color w:val="000000"/>
          <w:sz w:val="22"/>
          <w:szCs w:val="22"/>
        </w:rPr>
      </w:pPr>
      <w:bookmarkStart w:colFirst="0" w:colLast="0" w:name="_xkgnx3fb55t4" w:id="128"/>
      <w:bookmarkEnd w:id="128"/>
      <w:r w:rsidDel="00000000" w:rsidR="00000000" w:rsidRPr="00000000">
        <w:rPr>
          <w:b w:val="1"/>
          <w:color w:val="000000"/>
          <w:sz w:val="22"/>
          <w:szCs w:val="22"/>
          <w:rtl w:val="0"/>
        </w:rPr>
        <w:t xml:space="preserve">Requirements for Every Module</w:t>
      </w:r>
    </w:p>
    <w:p w:rsidR="00000000" w:rsidDel="00000000" w:rsidP="00000000" w:rsidRDefault="00000000" w:rsidRPr="00000000" w14:paraId="000003E8">
      <w:pPr>
        <w:numPr>
          <w:ilvl w:val="0"/>
          <w:numId w:val="10"/>
        </w:numPr>
        <w:spacing w:after="0" w:afterAutospacing="0" w:before="240" w:lineRule="auto"/>
        <w:ind w:left="720" w:hanging="360"/>
      </w:pPr>
      <w:r w:rsidDel="00000000" w:rsidR="00000000" w:rsidRPr="00000000">
        <w:rPr>
          <w:b w:val="1"/>
          <w:rtl w:val="0"/>
        </w:rPr>
        <w:t xml:space="preserve">Top-level block</w:t>
      </w:r>
      <w:r w:rsidDel="00000000" w:rsidR="00000000" w:rsidRPr="00000000">
        <w:rPr>
          <w:rtl w:val="0"/>
        </w:rPr>
        <w:t xml:space="preserve"> showing all I/O ports</w:t>
      </w:r>
    </w:p>
    <w:p w:rsidR="00000000" w:rsidDel="00000000" w:rsidP="00000000" w:rsidRDefault="00000000" w:rsidRPr="00000000" w14:paraId="000003E9">
      <w:pPr>
        <w:numPr>
          <w:ilvl w:val="0"/>
          <w:numId w:val="10"/>
        </w:numPr>
        <w:spacing w:after="0" w:afterAutospacing="0" w:before="0" w:beforeAutospacing="0" w:lineRule="auto"/>
        <w:ind w:left="720" w:hanging="360"/>
      </w:pPr>
      <w:r w:rsidDel="00000000" w:rsidR="00000000" w:rsidRPr="00000000">
        <w:rPr>
          <w:b w:val="1"/>
          <w:rtl w:val="0"/>
        </w:rPr>
        <w:t xml:space="preserve">Internal architecture</w:t>
      </w:r>
      <w:r w:rsidDel="00000000" w:rsidR="00000000" w:rsidRPr="00000000">
        <w:rPr>
          <w:rtl w:val="0"/>
        </w:rPr>
        <w:t xml:space="preserve"> for complex modules</w:t>
      </w:r>
    </w:p>
    <w:p w:rsidR="00000000" w:rsidDel="00000000" w:rsidP="00000000" w:rsidRDefault="00000000" w:rsidRPr="00000000" w14:paraId="000003EA">
      <w:pPr>
        <w:numPr>
          <w:ilvl w:val="0"/>
          <w:numId w:val="10"/>
        </w:numPr>
        <w:spacing w:after="0" w:afterAutospacing="0" w:before="0" w:beforeAutospacing="0" w:lineRule="auto"/>
        <w:ind w:left="720" w:hanging="360"/>
      </w:pPr>
      <w:r w:rsidDel="00000000" w:rsidR="00000000" w:rsidRPr="00000000">
        <w:rPr>
          <w:b w:val="1"/>
          <w:rtl w:val="0"/>
        </w:rPr>
        <w:t xml:space="preserve">Interface timing</w:t>
      </w:r>
      <w:r w:rsidDel="00000000" w:rsidR="00000000" w:rsidRPr="00000000">
        <w:rPr>
          <w:rtl w:val="0"/>
        </w:rPr>
        <w:t xml:space="preserve"> relationships</w:t>
      </w:r>
    </w:p>
    <w:p w:rsidR="00000000" w:rsidDel="00000000" w:rsidP="00000000" w:rsidRDefault="00000000" w:rsidRPr="00000000" w14:paraId="000003EB">
      <w:pPr>
        <w:numPr>
          <w:ilvl w:val="0"/>
          <w:numId w:val="10"/>
        </w:numPr>
        <w:spacing w:after="0" w:afterAutospacing="0" w:before="0" w:beforeAutospacing="0" w:lineRule="auto"/>
        <w:ind w:left="720" w:hanging="360"/>
      </w:pPr>
      <w:r w:rsidDel="00000000" w:rsidR="00000000" w:rsidRPr="00000000">
        <w:rPr>
          <w:b w:val="1"/>
          <w:rtl w:val="0"/>
        </w:rPr>
        <w:t xml:space="preserve">Clock domain boundaries</w:t>
      </w:r>
      <w:r w:rsidDel="00000000" w:rsidR="00000000" w:rsidRPr="00000000">
        <w:rPr>
          <w:rtl w:val="0"/>
        </w:rPr>
        <w:t xml:space="preserve"> clearly marked</w:t>
      </w:r>
    </w:p>
    <w:p w:rsidR="00000000" w:rsidDel="00000000" w:rsidP="00000000" w:rsidRDefault="00000000" w:rsidRPr="00000000" w14:paraId="000003EC">
      <w:pPr>
        <w:numPr>
          <w:ilvl w:val="0"/>
          <w:numId w:val="10"/>
        </w:numPr>
        <w:spacing w:after="240" w:before="0" w:beforeAutospacing="0" w:lineRule="auto"/>
        <w:ind w:left="720" w:hanging="360"/>
      </w:pPr>
      <w:r w:rsidDel="00000000" w:rsidR="00000000" w:rsidRPr="00000000">
        <w:rPr>
          <w:b w:val="1"/>
          <w:rtl w:val="0"/>
        </w:rPr>
        <w:t xml:space="preserve">Reset distribution</w:t>
      </w:r>
      <w:r w:rsidDel="00000000" w:rsidR="00000000" w:rsidRPr="00000000">
        <w:rPr>
          <w:rtl w:val="0"/>
        </w:rPr>
        <w:t xml:space="preserve"> shown</w:t>
      </w:r>
    </w:p>
    <w:p w:rsidR="00000000" w:rsidDel="00000000" w:rsidP="00000000" w:rsidRDefault="00000000" w:rsidRPr="00000000" w14:paraId="000003ED">
      <w:pPr>
        <w:pStyle w:val="Heading4"/>
        <w:keepNext w:val="0"/>
        <w:keepLines w:val="0"/>
        <w:spacing w:after="40" w:before="240" w:lineRule="auto"/>
        <w:rPr>
          <w:b w:val="1"/>
          <w:color w:val="000000"/>
          <w:sz w:val="22"/>
          <w:szCs w:val="22"/>
        </w:rPr>
      </w:pPr>
      <w:bookmarkStart w:colFirst="0" w:colLast="0" w:name="_etxrbegle6hh" w:id="129"/>
      <w:bookmarkEnd w:id="129"/>
      <w:r w:rsidDel="00000000" w:rsidR="00000000" w:rsidRPr="00000000">
        <w:rPr>
          <w:b w:val="1"/>
          <w:color w:val="000000"/>
          <w:sz w:val="22"/>
          <w:szCs w:val="22"/>
          <w:rtl w:val="0"/>
        </w:rPr>
        <w:t xml:space="preserve">Example Documentation Structure</w:t>
      </w:r>
    </w:p>
    <w:p w:rsidR="00000000" w:rsidDel="00000000" w:rsidP="00000000" w:rsidRDefault="00000000" w:rsidRPr="00000000" w14:paraId="000003EE">
      <w:pPr>
        <w:rPr/>
      </w:pPr>
      <w:r w:rsidDel="00000000" w:rsidR="00000000" w:rsidRPr="00000000">
        <w:rPr>
          <w:rtl w:val="0"/>
        </w:rPr>
        <w:t xml:space="preserve">Module: uart_controller</w:t>
      </w:r>
    </w:p>
    <w:p w:rsidR="00000000" w:rsidDel="00000000" w:rsidP="00000000" w:rsidRDefault="00000000" w:rsidRPr="00000000" w14:paraId="000003EF">
      <w:pPr>
        <w:rPr/>
      </w:pPr>
      <w:r w:rsidDel="00000000" w:rsidR="00000000" w:rsidRPr="00000000">
        <w:rPr>
          <w:rtl w:val="0"/>
        </w:rPr>
        <w:t xml:space="preserve">Purpose: Full-duplex UART communication with configurable parameters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Block Diagram:</w:t>
      </w:r>
    </w:p>
    <w:p w:rsidR="00000000" w:rsidDel="00000000" w:rsidP="00000000" w:rsidRDefault="00000000" w:rsidRPr="00000000" w14:paraId="000003F2">
      <w:pPr>
        <w:rPr/>
      </w:pPr>
      <w:r w:rsidDel="00000000" w:rsidR="00000000" w:rsidRPr="00000000">
        <w:rPr>
          <w:rtl w:val="0"/>
        </w:rPr>
        <w:t xml:space="preserve">// Complete Block Diagrams of the module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Interface Signals:</w:t>
      </w:r>
    </w:p>
    <w:p w:rsidR="00000000" w:rsidDel="00000000" w:rsidP="00000000" w:rsidRDefault="00000000" w:rsidRPr="00000000" w14:paraId="000003F5">
      <w:pPr>
        <w:numPr>
          <w:ilvl w:val="0"/>
          <w:numId w:val="60"/>
        </w:numPr>
        <w:ind w:left="720" w:hanging="360"/>
        <w:rPr>
          <w:u w:val="none"/>
        </w:rPr>
      </w:pPr>
      <w:r w:rsidDel="00000000" w:rsidR="00000000" w:rsidRPr="00000000">
        <w:rPr>
          <w:rtl w:val="0"/>
        </w:rPr>
        <w:t xml:space="preserve">clk: System clock (50 MHz)</w:t>
      </w:r>
    </w:p>
    <w:p w:rsidR="00000000" w:rsidDel="00000000" w:rsidP="00000000" w:rsidRDefault="00000000" w:rsidRPr="00000000" w14:paraId="000003F6">
      <w:pPr>
        <w:numPr>
          <w:ilvl w:val="0"/>
          <w:numId w:val="60"/>
        </w:numPr>
        <w:ind w:left="720" w:hanging="360"/>
        <w:rPr>
          <w:u w:val="none"/>
        </w:rPr>
      </w:pPr>
      <w:r w:rsidDel="00000000" w:rsidR="00000000" w:rsidRPr="00000000">
        <w:rPr>
          <w:rtl w:val="0"/>
        </w:rPr>
        <w:t xml:space="preserve">rst_n: Active-low reset</w:t>
      </w:r>
    </w:p>
    <w:p w:rsidR="00000000" w:rsidDel="00000000" w:rsidP="00000000" w:rsidRDefault="00000000" w:rsidRPr="00000000" w14:paraId="000003F7">
      <w:pPr>
        <w:numPr>
          <w:ilvl w:val="0"/>
          <w:numId w:val="60"/>
        </w:numPr>
        <w:ind w:left="720" w:hanging="360"/>
        <w:rPr>
          <w:u w:val="none"/>
        </w:rPr>
      </w:pPr>
      <w:r w:rsidDel="00000000" w:rsidR="00000000" w:rsidRPr="00000000">
        <w:rPr>
          <w:rtl w:val="0"/>
        </w:rPr>
        <w:t xml:space="preserve">tx_data[7:0]: Transmit data bus</w:t>
      </w:r>
    </w:p>
    <w:p w:rsidR="00000000" w:rsidDel="00000000" w:rsidP="00000000" w:rsidRDefault="00000000" w:rsidRPr="00000000" w14:paraId="000003F8">
      <w:pPr>
        <w:numPr>
          <w:ilvl w:val="0"/>
          <w:numId w:val="60"/>
        </w:numPr>
        <w:ind w:left="720" w:hanging="360"/>
        <w:rPr>
          <w:u w:val="none"/>
        </w:rPr>
      </w:pPr>
      <w:r w:rsidDel="00000000" w:rsidR="00000000" w:rsidRPr="00000000">
        <w:rPr>
          <w:rtl w:val="0"/>
        </w:rPr>
        <w:t xml:space="preserve">rx_data[7:0]: Receive data bus</w:t>
      </w:r>
    </w:p>
    <w:p w:rsidR="00000000" w:rsidDel="00000000" w:rsidP="00000000" w:rsidRDefault="00000000" w:rsidRPr="00000000" w14:paraId="000003F9">
      <w:pPr>
        <w:numPr>
          <w:ilvl w:val="0"/>
          <w:numId w:val="60"/>
        </w:numPr>
        <w:ind w:left="720" w:hanging="360"/>
        <w:rPr>
          <w:u w:val="none"/>
        </w:rPr>
      </w:pPr>
      <w:r w:rsidDel="00000000" w:rsidR="00000000" w:rsidRPr="00000000">
        <w:rPr>
          <w:rtl w:val="0"/>
        </w:rPr>
        <w:t xml:space="preserve">tx_valid: Transmit data valid</w:t>
      </w:r>
    </w:p>
    <w:p w:rsidR="00000000" w:rsidDel="00000000" w:rsidP="00000000" w:rsidRDefault="00000000" w:rsidRPr="00000000" w14:paraId="000003FA">
      <w:pPr>
        <w:numPr>
          <w:ilvl w:val="0"/>
          <w:numId w:val="60"/>
        </w:numPr>
        <w:ind w:left="720" w:hanging="360"/>
        <w:rPr>
          <w:u w:val="none"/>
        </w:rPr>
      </w:pPr>
      <w:r w:rsidDel="00000000" w:rsidR="00000000" w:rsidRPr="00000000">
        <w:rPr>
          <w:rtl w:val="0"/>
        </w:rPr>
        <w:t xml:space="preserve">rx_ready: Receive data ready</w:t>
      </w:r>
    </w:p>
    <w:p w:rsidR="00000000" w:rsidDel="00000000" w:rsidP="00000000" w:rsidRDefault="00000000" w:rsidRPr="00000000" w14:paraId="000003FB">
      <w:pPr>
        <w:numPr>
          <w:ilvl w:val="0"/>
          <w:numId w:val="60"/>
        </w:numPr>
        <w:ind w:left="720" w:hanging="360"/>
        <w:rPr>
          <w:u w:val="none"/>
        </w:rPr>
      </w:pPr>
      <w:r w:rsidDel="00000000" w:rsidR="00000000" w:rsidRPr="00000000">
        <w:rPr>
          <w:rtl w:val="0"/>
        </w:rPr>
        <w:t xml:space="preserve">uart_tx: Serial transmit output</w:t>
      </w:r>
    </w:p>
    <w:p w:rsidR="00000000" w:rsidDel="00000000" w:rsidP="00000000" w:rsidRDefault="00000000" w:rsidRPr="00000000" w14:paraId="000003FC">
      <w:pPr>
        <w:numPr>
          <w:ilvl w:val="0"/>
          <w:numId w:val="60"/>
        </w:numPr>
        <w:ind w:left="720" w:hanging="360"/>
        <w:rPr>
          <w:u w:val="none"/>
        </w:rPr>
      </w:pPr>
      <w:r w:rsidDel="00000000" w:rsidR="00000000" w:rsidRPr="00000000">
        <w:rPr>
          <w:rtl w:val="0"/>
        </w:rPr>
        <w:t xml:space="preserve">uart_rx: Serial receive input</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yiq6dtw1vobb" w:id="130"/>
      <w:bookmarkEnd w:id="130"/>
      <w:r w:rsidDel="00000000" w:rsidR="00000000" w:rsidRPr="00000000">
        <w:rPr>
          <w:b w:val="1"/>
          <w:color w:val="000000"/>
          <w:sz w:val="26"/>
          <w:szCs w:val="26"/>
          <w:rtl w:val="0"/>
        </w:rPr>
        <w:t xml:space="preserve">14.2 State Machine Documentation</w:t>
      </w:r>
    </w:p>
    <w:p w:rsidR="00000000" w:rsidDel="00000000" w:rsidP="00000000" w:rsidRDefault="00000000" w:rsidRPr="00000000" w14:paraId="000003FE">
      <w:pPr>
        <w:pStyle w:val="Heading4"/>
        <w:keepNext w:val="0"/>
        <w:keepLines w:val="0"/>
        <w:spacing w:after="40" w:before="240" w:lineRule="auto"/>
        <w:rPr>
          <w:b w:val="1"/>
          <w:color w:val="000000"/>
          <w:sz w:val="22"/>
          <w:szCs w:val="22"/>
        </w:rPr>
      </w:pPr>
      <w:bookmarkStart w:colFirst="0" w:colLast="0" w:name="_tb6n089c8csq" w:id="131"/>
      <w:bookmarkEnd w:id="131"/>
      <w:r w:rsidDel="00000000" w:rsidR="00000000" w:rsidRPr="00000000">
        <w:rPr>
          <w:b w:val="1"/>
          <w:color w:val="000000"/>
          <w:sz w:val="22"/>
          <w:szCs w:val="22"/>
          <w:rtl w:val="0"/>
        </w:rPr>
        <w:t xml:space="preserve">State Diagram Requirements</w:t>
      </w:r>
    </w:p>
    <w:p w:rsidR="00000000" w:rsidDel="00000000" w:rsidP="00000000" w:rsidRDefault="00000000" w:rsidRPr="00000000" w14:paraId="000003FF">
      <w:pPr>
        <w:numPr>
          <w:ilvl w:val="0"/>
          <w:numId w:val="47"/>
        </w:numPr>
        <w:spacing w:after="0" w:afterAutospacing="0" w:before="240" w:lineRule="auto"/>
        <w:ind w:left="720" w:hanging="360"/>
      </w:pPr>
      <w:r w:rsidDel="00000000" w:rsidR="00000000" w:rsidRPr="00000000">
        <w:rPr>
          <w:b w:val="1"/>
          <w:rtl w:val="0"/>
        </w:rPr>
        <w:t xml:space="preserve">All states clearly labeled</w:t>
      </w:r>
    </w:p>
    <w:p w:rsidR="00000000" w:rsidDel="00000000" w:rsidP="00000000" w:rsidRDefault="00000000" w:rsidRPr="00000000" w14:paraId="00000400">
      <w:pPr>
        <w:numPr>
          <w:ilvl w:val="0"/>
          <w:numId w:val="47"/>
        </w:numPr>
        <w:spacing w:after="0" w:afterAutospacing="0" w:before="0" w:beforeAutospacing="0" w:lineRule="auto"/>
        <w:ind w:left="720" w:hanging="360"/>
      </w:pPr>
      <w:r w:rsidDel="00000000" w:rsidR="00000000" w:rsidRPr="00000000">
        <w:rPr>
          <w:b w:val="1"/>
          <w:rtl w:val="0"/>
        </w:rPr>
        <w:t xml:space="preserve">All transitions with conditions</w:t>
      </w:r>
    </w:p>
    <w:p w:rsidR="00000000" w:rsidDel="00000000" w:rsidP="00000000" w:rsidRDefault="00000000" w:rsidRPr="00000000" w14:paraId="00000401">
      <w:pPr>
        <w:numPr>
          <w:ilvl w:val="0"/>
          <w:numId w:val="47"/>
        </w:numPr>
        <w:spacing w:after="0" w:afterAutospacing="0" w:before="0" w:beforeAutospacing="0" w:lineRule="auto"/>
        <w:ind w:left="720" w:hanging="360"/>
      </w:pPr>
      <w:r w:rsidDel="00000000" w:rsidR="00000000" w:rsidRPr="00000000">
        <w:rPr>
          <w:b w:val="1"/>
          <w:rtl w:val="0"/>
        </w:rPr>
        <w:t xml:space="preserve">Reset state identified</w:t>
      </w:r>
    </w:p>
    <w:p w:rsidR="00000000" w:rsidDel="00000000" w:rsidP="00000000" w:rsidRDefault="00000000" w:rsidRPr="00000000" w14:paraId="00000402">
      <w:pPr>
        <w:numPr>
          <w:ilvl w:val="0"/>
          <w:numId w:val="47"/>
        </w:numPr>
        <w:spacing w:after="0" w:afterAutospacing="0" w:before="0" w:beforeAutospacing="0" w:lineRule="auto"/>
        <w:ind w:left="720" w:hanging="360"/>
      </w:pPr>
      <w:r w:rsidDel="00000000" w:rsidR="00000000" w:rsidRPr="00000000">
        <w:rPr>
          <w:b w:val="1"/>
          <w:rtl w:val="0"/>
        </w:rPr>
        <w:t xml:space="preserve">Output signals indicated</w:t>
      </w:r>
      <w:r w:rsidDel="00000000" w:rsidR="00000000" w:rsidRPr="00000000">
        <w:rPr>
          <w:rtl w:val="0"/>
        </w:rPr>
        <w:t xml:space="preserve"> (Moore vs Mealy)</w:t>
      </w:r>
    </w:p>
    <w:p w:rsidR="00000000" w:rsidDel="00000000" w:rsidP="00000000" w:rsidRDefault="00000000" w:rsidRPr="00000000" w14:paraId="00000403">
      <w:pPr>
        <w:numPr>
          <w:ilvl w:val="0"/>
          <w:numId w:val="47"/>
        </w:numPr>
        <w:spacing w:after="240" w:before="0" w:beforeAutospacing="0" w:lineRule="auto"/>
        <w:ind w:left="720" w:hanging="360"/>
      </w:pPr>
      <w:r w:rsidDel="00000000" w:rsidR="00000000" w:rsidRPr="00000000">
        <w:rPr>
          <w:b w:val="1"/>
          <w:rtl w:val="0"/>
        </w:rPr>
        <w:t xml:space="preserve">Timing relationships</w:t>
      </w:r>
      <w:r w:rsidDel="00000000" w:rsidR="00000000" w:rsidRPr="00000000">
        <w:rPr>
          <w:rtl w:val="0"/>
        </w:rPr>
        <w:t xml:space="preserve"> specified</w:t>
      </w:r>
    </w:p>
    <w:p w:rsidR="00000000" w:rsidDel="00000000" w:rsidP="00000000" w:rsidRDefault="00000000" w:rsidRPr="00000000" w14:paraId="00000404">
      <w:pPr>
        <w:pStyle w:val="Heading4"/>
        <w:keepNext w:val="0"/>
        <w:keepLines w:val="0"/>
        <w:spacing w:after="40" w:before="240" w:lineRule="auto"/>
        <w:rPr>
          <w:b w:val="1"/>
          <w:color w:val="000000"/>
          <w:sz w:val="22"/>
          <w:szCs w:val="22"/>
        </w:rPr>
      </w:pPr>
      <w:bookmarkStart w:colFirst="0" w:colLast="0" w:name="_uzk89232a0d9" w:id="132"/>
      <w:bookmarkEnd w:id="132"/>
      <w:r w:rsidDel="00000000" w:rsidR="00000000" w:rsidRPr="00000000">
        <w:rPr>
          <w:b w:val="1"/>
          <w:color w:val="000000"/>
          <w:sz w:val="22"/>
          <w:szCs w:val="22"/>
          <w:rtl w:val="0"/>
        </w:rPr>
        <w:t xml:space="preserve">State Table Format</w:t>
      </w:r>
    </w:p>
    <w:p w:rsidR="00000000" w:rsidDel="00000000" w:rsidP="00000000" w:rsidRDefault="00000000" w:rsidRPr="00000000" w14:paraId="00000405">
      <w:pPr>
        <w:rPr/>
      </w:pPr>
      <w:r w:rsidDel="00000000" w:rsidR="00000000" w:rsidRPr="00000000">
        <w:rPr>
          <w:rtl w:val="0"/>
        </w:rPr>
        <w:t xml:space="preserve">Current State | Input Conditions | Next State | Outputs</w:t>
      </w:r>
    </w:p>
    <w:p w:rsidR="00000000" w:rsidDel="00000000" w:rsidP="00000000" w:rsidRDefault="00000000" w:rsidRPr="00000000" w14:paraId="00000406">
      <w:pPr>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IDLE          | start='1'       | LOAD       | busy='1'</w:t>
      </w:r>
    </w:p>
    <w:p w:rsidR="00000000" w:rsidDel="00000000" w:rsidP="00000000" w:rsidRDefault="00000000" w:rsidRPr="00000000" w14:paraId="00000408">
      <w:pPr>
        <w:rPr/>
      </w:pPr>
      <w:r w:rsidDel="00000000" w:rsidR="00000000" w:rsidRPr="00000000">
        <w:rPr>
          <w:rtl w:val="0"/>
        </w:rPr>
        <w:t xml:space="preserve">IDLE          | start='0'       | IDLE       | busy='0'</w:t>
      </w:r>
    </w:p>
    <w:p w:rsidR="00000000" w:rsidDel="00000000" w:rsidP="00000000" w:rsidRDefault="00000000" w:rsidRPr="00000000" w14:paraId="00000409">
      <w:pPr>
        <w:rPr/>
      </w:pPr>
      <w:r w:rsidDel="00000000" w:rsidR="00000000" w:rsidRPr="00000000">
        <w:rPr>
          <w:rtl w:val="0"/>
        </w:rPr>
        <w:t xml:space="preserve">LOAD          | always          | TRANSMIT   | load_data='1'</w:t>
      </w:r>
    </w:p>
    <w:p w:rsidR="00000000" w:rsidDel="00000000" w:rsidP="00000000" w:rsidRDefault="00000000" w:rsidRPr="00000000" w14:paraId="0000040A">
      <w:pPr>
        <w:rPr/>
      </w:pPr>
      <w:r w:rsidDel="00000000" w:rsidR="00000000" w:rsidRPr="00000000">
        <w:rPr>
          <w:rtl w:val="0"/>
        </w:rPr>
        <w:t xml:space="preserve">TRANSMIT      | bit_count=8     | DONE       | shift_enable='1'</w:t>
      </w:r>
    </w:p>
    <w:p w:rsidR="00000000" w:rsidDel="00000000" w:rsidP="00000000" w:rsidRDefault="00000000" w:rsidRPr="00000000" w14:paraId="0000040B">
      <w:pPr>
        <w:rPr/>
      </w:pPr>
      <w:r w:rsidDel="00000000" w:rsidR="00000000" w:rsidRPr="00000000">
        <w:rPr>
          <w:rtl w:val="0"/>
        </w:rPr>
        <w:t xml:space="preserve">TRANSMIT      | bit_count&lt;8     | TRANSMIT   | shift_enable='1'</w:t>
      </w:r>
    </w:p>
    <w:p w:rsidR="00000000" w:rsidDel="00000000" w:rsidP="00000000" w:rsidRDefault="00000000" w:rsidRPr="00000000" w14:paraId="0000040C">
      <w:pPr>
        <w:rPr/>
      </w:pPr>
      <w:r w:rsidDel="00000000" w:rsidR="00000000" w:rsidRPr="00000000">
        <w:rPr>
          <w:rtl w:val="0"/>
        </w:rPr>
        <w:t xml:space="preserve">DONE          | always          | IDLE       | done_pulse='1'</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wagwlxjhre8x" w:id="133"/>
      <w:bookmarkEnd w:id="133"/>
      <w:r w:rsidDel="00000000" w:rsidR="00000000" w:rsidRPr="00000000">
        <w:rPr>
          <w:b w:val="1"/>
          <w:color w:val="000000"/>
          <w:sz w:val="26"/>
          <w:szCs w:val="26"/>
          <w:rtl w:val="0"/>
        </w:rPr>
        <w:t xml:space="preserve">14.3 Timing Diagrams</w:t>
      </w:r>
    </w:p>
    <w:p w:rsidR="00000000" w:rsidDel="00000000" w:rsidP="00000000" w:rsidRDefault="00000000" w:rsidRPr="00000000" w14:paraId="0000040F">
      <w:pPr>
        <w:pStyle w:val="Heading4"/>
        <w:keepNext w:val="0"/>
        <w:keepLines w:val="0"/>
        <w:spacing w:after="40" w:before="240" w:lineRule="auto"/>
        <w:rPr>
          <w:b w:val="1"/>
          <w:color w:val="000000"/>
          <w:sz w:val="22"/>
          <w:szCs w:val="22"/>
        </w:rPr>
      </w:pPr>
      <w:bookmarkStart w:colFirst="0" w:colLast="0" w:name="_kyjge69tmqjl" w:id="134"/>
      <w:bookmarkEnd w:id="134"/>
      <w:r w:rsidDel="00000000" w:rsidR="00000000" w:rsidRPr="00000000">
        <w:rPr>
          <w:b w:val="1"/>
          <w:color w:val="000000"/>
          <w:sz w:val="22"/>
          <w:szCs w:val="22"/>
          <w:rtl w:val="0"/>
        </w:rPr>
        <w:t xml:space="preserve">Required Timing Information</w:t>
      </w:r>
    </w:p>
    <w:p w:rsidR="00000000" w:rsidDel="00000000" w:rsidP="00000000" w:rsidRDefault="00000000" w:rsidRPr="00000000" w14:paraId="00000410">
      <w:pPr>
        <w:numPr>
          <w:ilvl w:val="0"/>
          <w:numId w:val="63"/>
        </w:numPr>
        <w:spacing w:after="0" w:afterAutospacing="0" w:before="240" w:lineRule="auto"/>
        <w:ind w:left="720" w:hanging="360"/>
      </w:pPr>
      <w:r w:rsidDel="00000000" w:rsidR="00000000" w:rsidRPr="00000000">
        <w:rPr>
          <w:b w:val="1"/>
          <w:rtl w:val="0"/>
        </w:rPr>
        <w:t xml:space="preserve">Clock relationships</w:t>
      </w:r>
    </w:p>
    <w:p w:rsidR="00000000" w:rsidDel="00000000" w:rsidP="00000000" w:rsidRDefault="00000000" w:rsidRPr="00000000" w14:paraId="00000411">
      <w:pPr>
        <w:numPr>
          <w:ilvl w:val="0"/>
          <w:numId w:val="63"/>
        </w:numPr>
        <w:spacing w:after="0" w:afterAutospacing="0" w:before="0" w:beforeAutospacing="0" w:lineRule="auto"/>
        <w:ind w:left="720" w:hanging="360"/>
      </w:pPr>
      <w:r w:rsidDel="00000000" w:rsidR="00000000" w:rsidRPr="00000000">
        <w:rPr>
          <w:b w:val="1"/>
          <w:rtl w:val="0"/>
        </w:rPr>
        <w:t xml:space="preserve">Setup and hold times</w:t>
      </w:r>
    </w:p>
    <w:p w:rsidR="00000000" w:rsidDel="00000000" w:rsidP="00000000" w:rsidRDefault="00000000" w:rsidRPr="00000000" w14:paraId="00000412">
      <w:pPr>
        <w:numPr>
          <w:ilvl w:val="0"/>
          <w:numId w:val="63"/>
        </w:numPr>
        <w:spacing w:after="0" w:afterAutospacing="0" w:before="0" w:beforeAutospacing="0" w:lineRule="auto"/>
        <w:ind w:left="720" w:hanging="360"/>
      </w:pPr>
      <w:r w:rsidDel="00000000" w:rsidR="00000000" w:rsidRPr="00000000">
        <w:rPr>
          <w:b w:val="1"/>
          <w:rtl w:val="0"/>
        </w:rPr>
        <w:t xml:space="preserve">Propagation delays</w:t>
      </w:r>
    </w:p>
    <w:p w:rsidR="00000000" w:rsidDel="00000000" w:rsidP="00000000" w:rsidRDefault="00000000" w:rsidRPr="00000000" w14:paraId="00000413">
      <w:pPr>
        <w:numPr>
          <w:ilvl w:val="0"/>
          <w:numId w:val="63"/>
        </w:numPr>
        <w:spacing w:after="0" w:afterAutospacing="0" w:before="0" w:beforeAutospacing="0" w:lineRule="auto"/>
        <w:ind w:left="720" w:hanging="360"/>
      </w:pPr>
      <w:r w:rsidDel="00000000" w:rsidR="00000000" w:rsidRPr="00000000">
        <w:rPr>
          <w:b w:val="1"/>
          <w:rtl w:val="0"/>
        </w:rPr>
        <w:t xml:space="preserve">Interface handshake timing</w:t>
      </w:r>
    </w:p>
    <w:p w:rsidR="00000000" w:rsidDel="00000000" w:rsidP="00000000" w:rsidRDefault="00000000" w:rsidRPr="00000000" w14:paraId="00000414">
      <w:pPr>
        <w:numPr>
          <w:ilvl w:val="0"/>
          <w:numId w:val="63"/>
        </w:numPr>
        <w:spacing w:after="240" w:before="0" w:beforeAutospacing="0" w:lineRule="auto"/>
        <w:ind w:left="720" w:hanging="360"/>
      </w:pPr>
      <w:r w:rsidDel="00000000" w:rsidR="00000000" w:rsidRPr="00000000">
        <w:rPr>
          <w:b w:val="1"/>
          <w:rtl w:val="0"/>
        </w:rPr>
        <w:t xml:space="preserve">Pipeline stage timing</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re3orrmvxrba" w:id="135"/>
      <w:bookmarkEnd w:id="135"/>
      <w:r w:rsidDel="00000000" w:rsidR="00000000" w:rsidRPr="00000000">
        <w:rPr>
          <w:b w:val="1"/>
          <w:color w:val="000000"/>
          <w:sz w:val="26"/>
          <w:szCs w:val="26"/>
          <w:rtl w:val="0"/>
        </w:rPr>
        <w:t xml:space="preserve">14.4 Interface Specifications</w:t>
      </w:r>
    </w:p>
    <w:p w:rsidR="00000000" w:rsidDel="00000000" w:rsidP="00000000" w:rsidRDefault="00000000" w:rsidRPr="00000000" w14:paraId="00000416">
      <w:pPr>
        <w:pStyle w:val="Heading4"/>
        <w:keepNext w:val="0"/>
        <w:keepLines w:val="0"/>
        <w:spacing w:after="40" w:before="240" w:lineRule="auto"/>
        <w:rPr>
          <w:b w:val="1"/>
          <w:color w:val="000000"/>
          <w:sz w:val="22"/>
          <w:szCs w:val="22"/>
        </w:rPr>
      </w:pPr>
      <w:bookmarkStart w:colFirst="0" w:colLast="0" w:name="_b371uig4kk6d" w:id="136"/>
      <w:bookmarkEnd w:id="136"/>
      <w:r w:rsidDel="00000000" w:rsidR="00000000" w:rsidRPr="00000000">
        <w:rPr>
          <w:b w:val="1"/>
          <w:color w:val="000000"/>
          <w:sz w:val="22"/>
          <w:szCs w:val="22"/>
          <w:rtl w:val="0"/>
        </w:rPr>
        <w:t xml:space="preserve">AXI4-Lite Interface Documentation Template</w:t>
      </w:r>
    </w:p>
    <w:p w:rsidR="00000000" w:rsidDel="00000000" w:rsidP="00000000" w:rsidRDefault="00000000" w:rsidRPr="00000000" w14:paraId="00000417">
      <w:pPr>
        <w:rPr/>
      </w:pPr>
      <w:r w:rsidDel="00000000" w:rsidR="00000000" w:rsidRPr="00000000">
        <w:rPr>
          <w:rtl w:val="0"/>
        </w:rPr>
        <w:t xml:space="preserve">Interface: AXI4-Lite Slave</w:t>
      </w:r>
    </w:p>
    <w:p w:rsidR="00000000" w:rsidDel="00000000" w:rsidP="00000000" w:rsidRDefault="00000000" w:rsidRPr="00000000" w14:paraId="00000418">
      <w:pPr>
        <w:rPr/>
      </w:pPr>
      <w:r w:rsidDel="00000000" w:rsidR="00000000" w:rsidRPr="00000000">
        <w:rPr>
          <w:rtl w:val="0"/>
        </w:rPr>
        <w:t xml:space="preserve">Address Map:</w:t>
      </w:r>
    </w:p>
    <w:p w:rsidR="00000000" w:rsidDel="00000000" w:rsidP="00000000" w:rsidRDefault="00000000" w:rsidRPr="00000000" w14:paraId="00000419">
      <w:pPr>
        <w:rPr/>
      </w:pPr>
      <w:r w:rsidDel="00000000" w:rsidR="00000000" w:rsidRPr="00000000">
        <w:rPr>
          <w:rtl w:val="0"/>
        </w:rPr>
        <w:t xml:space="preserve">0x0000: Control Register (R/W)</w:t>
      </w:r>
    </w:p>
    <w:p w:rsidR="00000000" w:rsidDel="00000000" w:rsidP="00000000" w:rsidRDefault="00000000" w:rsidRPr="00000000" w14:paraId="0000041A">
      <w:pPr>
        <w:rPr/>
      </w:pPr>
      <w:r w:rsidDel="00000000" w:rsidR="00000000" w:rsidRPr="00000000">
        <w:rPr>
          <w:rtl w:val="0"/>
        </w:rPr>
        <w:t xml:space="preserve">  [31:16] Reserved</w:t>
      </w:r>
    </w:p>
    <w:p w:rsidR="00000000" w:rsidDel="00000000" w:rsidP="00000000" w:rsidRDefault="00000000" w:rsidRPr="00000000" w14:paraId="0000041B">
      <w:pPr>
        <w:rPr/>
      </w:pPr>
      <w:r w:rsidDel="00000000" w:rsidR="00000000" w:rsidRPr="00000000">
        <w:rPr>
          <w:rtl w:val="0"/>
        </w:rPr>
        <w:t xml:space="preserve">  [15:8]  Configuration bits</w:t>
      </w:r>
    </w:p>
    <w:p w:rsidR="00000000" w:rsidDel="00000000" w:rsidP="00000000" w:rsidRDefault="00000000" w:rsidRPr="00000000" w14:paraId="0000041C">
      <w:pPr>
        <w:rPr/>
      </w:pPr>
      <w:r w:rsidDel="00000000" w:rsidR="00000000" w:rsidRPr="00000000">
        <w:rPr>
          <w:rtl w:val="0"/>
        </w:rPr>
        <w:t xml:space="preserve">  [7:0]   Control bits</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0x0004: Status Register (RO)</w:t>
      </w:r>
    </w:p>
    <w:p w:rsidR="00000000" w:rsidDel="00000000" w:rsidP="00000000" w:rsidRDefault="00000000" w:rsidRPr="00000000" w14:paraId="0000041F">
      <w:pPr>
        <w:rPr/>
      </w:pPr>
      <w:r w:rsidDel="00000000" w:rsidR="00000000" w:rsidRPr="00000000">
        <w:rPr>
          <w:rtl w:val="0"/>
        </w:rPr>
        <w:t xml:space="preserve">  [31:16] Error flags</w:t>
      </w:r>
    </w:p>
    <w:p w:rsidR="00000000" w:rsidDel="00000000" w:rsidP="00000000" w:rsidRDefault="00000000" w:rsidRPr="00000000" w14:paraId="00000420">
      <w:pPr>
        <w:rPr/>
      </w:pPr>
      <w:r w:rsidDel="00000000" w:rsidR="00000000" w:rsidRPr="00000000">
        <w:rPr>
          <w:rtl w:val="0"/>
        </w:rPr>
        <w:t xml:space="preserve">  [15:8]  State information</w:t>
      </w:r>
    </w:p>
    <w:p w:rsidR="00000000" w:rsidDel="00000000" w:rsidP="00000000" w:rsidRDefault="00000000" w:rsidRPr="00000000" w14:paraId="00000421">
      <w:pPr>
        <w:rPr/>
      </w:pPr>
      <w:r w:rsidDel="00000000" w:rsidR="00000000" w:rsidRPr="00000000">
        <w:rPr>
          <w:rtl w:val="0"/>
        </w:rPr>
        <w:t xml:space="preserve">  [7:0]   Status flags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0x0008: Data Register (R/W)</w:t>
      </w:r>
    </w:p>
    <w:p w:rsidR="00000000" w:rsidDel="00000000" w:rsidP="00000000" w:rsidRDefault="00000000" w:rsidRPr="00000000" w14:paraId="00000424">
      <w:pPr>
        <w:rPr/>
      </w:pPr>
      <w:r w:rsidDel="00000000" w:rsidR="00000000" w:rsidRPr="00000000">
        <w:rPr>
          <w:rtl w:val="0"/>
        </w:rPr>
        <w:t xml:space="preserve">  [31:0]  Data payload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Transaction Timing:</w:t>
      </w:r>
    </w:p>
    <w:p w:rsidR="00000000" w:rsidDel="00000000" w:rsidP="00000000" w:rsidRDefault="00000000" w:rsidRPr="00000000" w14:paraId="00000427">
      <w:pPr>
        <w:rPr/>
      </w:pPr>
      <w:r w:rsidDel="00000000" w:rsidR="00000000" w:rsidRPr="00000000">
        <w:rPr>
          <w:rtl w:val="0"/>
        </w:rPr>
        <w:t xml:space="preserve">- Address phase: 1 clock cycle minimum</w:t>
      </w:r>
    </w:p>
    <w:p w:rsidR="00000000" w:rsidDel="00000000" w:rsidP="00000000" w:rsidRDefault="00000000" w:rsidRPr="00000000" w14:paraId="00000428">
      <w:pPr>
        <w:rPr/>
      </w:pPr>
      <w:r w:rsidDel="00000000" w:rsidR="00000000" w:rsidRPr="00000000">
        <w:rPr>
          <w:rtl w:val="0"/>
        </w:rPr>
        <w:t xml:space="preserve">- Data phase: 1 clock cycle minimum  </w:t>
      </w:r>
    </w:p>
    <w:p w:rsidR="00000000" w:rsidDel="00000000" w:rsidP="00000000" w:rsidRDefault="00000000" w:rsidRPr="00000000" w14:paraId="00000429">
      <w:pPr>
        <w:rPr/>
      </w:pPr>
      <w:r w:rsidDel="00000000" w:rsidR="00000000" w:rsidRPr="00000000">
        <w:rPr>
          <w:rtl w:val="0"/>
        </w:rPr>
        <w:t xml:space="preserve">- Response: 1 clock cycle</w:t>
      </w:r>
    </w:p>
    <w:p w:rsidR="00000000" w:rsidDel="00000000" w:rsidP="00000000" w:rsidRDefault="00000000" w:rsidRPr="00000000" w14:paraId="0000042A">
      <w:pPr>
        <w:rPr/>
      </w:pPr>
      <w:r w:rsidDel="00000000" w:rsidR="00000000" w:rsidRPr="00000000">
        <w:rPr>
          <w:rtl w:val="0"/>
        </w:rPr>
        <w:t xml:space="preserve">- Back-to-back reads: 2 clock latency</w:t>
      </w:r>
    </w:p>
    <w:p w:rsidR="00000000" w:rsidDel="00000000" w:rsidP="00000000" w:rsidRDefault="00000000" w:rsidRPr="00000000" w14:paraId="0000042B">
      <w:pPr>
        <w:rPr/>
      </w:pPr>
      <w:r w:rsidDel="00000000" w:rsidR="00000000" w:rsidRPr="00000000">
        <w:rPr>
          <w:rtl w:val="0"/>
        </w:rPr>
        <w:t xml:space="preserve">- Write-to-read turnaround: 1 clock cycle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Error Responses:</w:t>
      </w:r>
    </w:p>
    <w:p w:rsidR="00000000" w:rsidDel="00000000" w:rsidP="00000000" w:rsidRDefault="00000000" w:rsidRPr="00000000" w14:paraId="0000042E">
      <w:pPr>
        <w:rPr/>
      </w:pPr>
      <w:r w:rsidDel="00000000" w:rsidR="00000000" w:rsidRPr="00000000">
        <w:rPr>
          <w:rtl w:val="0"/>
        </w:rPr>
        <w:t xml:space="preserve">- SLVERR: Invalid address access</w:t>
      </w:r>
    </w:p>
    <w:p w:rsidR="00000000" w:rsidDel="00000000" w:rsidP="00000000" w:rsidRDefault="00000000" w:rsidRPr="00000000" w14:paraId="0000042F">
      <w:pPr>
        <w:rPr/>
      </w:pPr>
      <w:r w:rsidDel="00000000" w:rsidR="00000000" w:rsidRPr="00000000">
        <w:rPr>
          <w:rtl w:val="0"/>
        </w:rPr>
        <w:t xml:space="preserve">- OKAY: Normal completion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u5mdhy44dfyk" w:id="137"/>
      <w:bookmarkEnd w:id="137"/>
      <w:r w:rsidDel="00000000" w:rsidR="00000000" w:rsidRPr="00000000">
        <w:rPr>
          <w:b w:val="1"/>
          <w:color w:val="000000"/>
          <w:sz w:val="26"/>
          <w:szCs w:val="26"/>
          <w:rtl w:val="0"/>
        </w:rPr>
        <w:t xml:space="preserve">14.5 Design Review Checklist</w:t>
      </w:r>
    </w:p>
    <w:p w:rsidR="00000000" w:rsidDel="00000000" w:rsidP="00000000" w:rsidRDefault="00000000" w:rsidRPr="00000000" w14:paraId="00000432">
      <w:pPr>
        <w:pStyle w:val="Heading4"/>
        <w:keepNext w:val="0"/>
        <w:keepLines w:val="0"/>
        <w:spacing w:after="40" w:before="240" w:lineRule="auto"/>
        <w:rPr>
          <w:b w:val="1"/>
          <w:color w:val="000000"/>
          <w:sz w:val="22"/>
          <w:szCs w:val="22"/>
        </w:rPr>
      </w:pPr>
      <w:bookmarkStart w:colFirst="0" w:colLast="0" w:name="_77ohqbz780vd" w:id="138"/>
      <w:bookmarkEnd w:id="138"/>
      <w:r w:rsidDel="00000000" w:rsidR="00000000" w:rsidRPr="00000000">
        <w:rPr>
          <w:b w:val="1"/>
          <w:color w:val="000000"/>
          <w:sz w:val="22"/>
          <w:szCs w:val="22"/>
          <w:rtl w:val="0"/>
        </w:rPr>
        <w:t xml:space="preserve">Pre-Implementation Review</w:t>
      </w:r>
    </w:p>
    <w:p w:rsidR="00000000" w:rsidDel="00000000" w:rsidP="00000000" w:rsidRDefault="00000000" w:rsidRPr="00000000" w14:paraId="00000433">
      <w:pPr>
        <w:numPr>
          <w:ilvl w:val="0"/>
          <w:numId w:val="27"/>
        </w:numPr>
        <w:spacing w:after="0" w:afterAutospacing="0" w:before="240" w:lineRule="auto"/>
        <w:ind w:left="720" w:hanging="360"/>
      </w:pPr>
      <w:r w:rsidDel="00000000" w:rsidR="00000000" w:rsidRPr="00000000">
        <w:rPr>
          <w:rtl w:val="0"/>
        </w:rPr>
        <w:t xml:space="preserve">[ ] Specification completely understood</w:t>
      </w:r>
    </w:p>
    <w:p w:rsidR="00000000" w:rsidDel="00000000" w:rsidP="00000000" w:rsidRDefault="00000000" w:rsidRPr="00000000" w14:paraId="00000434">
      <w:pPr>
        <w:numPr>
          <w:ilvl w:val="0"/>
          <w:numId w:val="27"/>
        </w:numPr>
        <w:spacing w:after="0" w:afterAutospacing="0" w:before="0" w:beforeAutospacing="0" w:lineRule="auto"/>
        <w:ind w:left="720" w:hanging="360"/>
      </w:pPr>
      <w:r w:rsidDel="00000000" w:rsidR="00000000" w:rsidRPr="00000000">
        <w:rPr>
          <w:rtl w:val="0"/>
        </w:rPr>
        <w:t xml:space="preserve">[ ] Block diagrams drawn and reviewed</w:t>
      </w:r>
    </w:p>
    <w:p w:rsidR="00000000" w:rsidDel="00000000" w:rsidP="00000000" w:rsidRDefault="00000000" w:rsidRPr="00000000" w14:paraId="00000435">
      <w:pPr>
        <w:numPr>
          <w:ilvl w:val="0"/>
          <w:numId w:val="27"/>
        </w:numPr>
        <w:spacing w:after="0" w:afterAutospacing="0" w:before="0" w:beforeAutospacing="0" w:lineRule="auto"/>
        <w:ind w:left="720" w:hanging="360"/>
      </w:pPr>
      <w:r w:rsidDel="00000000" w:rsidR="00000000" w:rsidRPr="00000000">
        <w:rPr>
          <w:rtl w:val="0"/>
        </w:rPr>
        <w:t xml:space="preserve">[ ] State diagrams complete with all transitions</w:t>
      </w:r>
    </w:p>
    <w:p w:rsidR="00000000" w:rsidDel="00000000" w:rsidP="00000000" w:rsidRDefault="00000000" w:rsidRPr="00000000" w14:paraId="00000436">
      <w:pPr>
        <w:numPr>
          <w:ilvl w:val="0"/>
          <w:numId w:val="27"/>
        </w:numPr>
        <w:spacing w:after="0" w:afterAutospacing="0" w:before="0" w:beforeAutospacing="0" w:lineRule="auto"/>
        <w:ind w:left="720" w:hanging="360"/>
      </w:pPr>
      <w:r w:rsidDel="00000000" w:rsidR="00000000" w:rsidRPr="00000000">
        <w:rPr>
          <w:rtl w:val="0"/>
        </w:rPr>
        <w:t xml:space="preserve">[ ] Interface timing analyzed</w:t>
      </w:r>
    </w:p>
    <w:p w:rsidR="00000000" w:rsidDel="00000000" w:rsidP="00000000" w:rsidRDefault="00000000" w:rsidRPr="00000000" w14:paraId="00000437">
      <w:pPr>
        <w:numPr>
          <w:ilvl w:val="0"/>
          <w:numId w:val="27"/>
        </w:numPr>
        <w:spacing w:after="0" w:afterAutospacing="0" w:before="0" w:beforeAutospacing="0" w:lineRule="auto"/>
        <w:ind w:left="720" w:hanging="360"/>
      </w:pPr>
      <w:r w:rsidDel="00000000" w:rsidR="00000000" w:rsidRPr="00000000">
        <w:rPr>
          <w:rtl w:val="0"/>
        </w:rPr>
        <w:t xml:space="preserve">[ ] Resource estimation completed</w:t>
      </w:r>
    </w:p>
    <w:p w:rsidR="00000000" w:rsidDel="00000000" w:rsidP="00000000" w:rsidRDefault="00000000" w:rsidRPr="00000000" w14:paraId="00000438">
      <w:pPr>
        <w:numPr>
          <w:ilvl w:val="0"/>
          <w:numId w:val="27"/>
        </w:numPr>
        <w:spacing w:after="240" w:before="0" w:beforeAutospacing="0" w:lineRule="auto"/>
        <w:ind w:left="720" w:hanging="360"/>
      </w:pPr>
      <w:r w:rsidDel="00000000" w:rsidR="00000000" w:rsidRPr="00000000">
        <w:rPr>
          <w:rtl w:val="0"/>
        </w:rPr>
        <w:t xml:space="preserve">[ ] Clock domain strategy defined</w:t>
      </w:r>
    </w:p>
    <w:p w:rsidR="00000000" w:rsidDel="00000000" w:rsidP="00000000" w:rsidRDefault="00000000" w:rsidRPr="00000000" w14:paraId="00000439">
      <w:pPr>
        <w:pStyle w:val="Heading4"/>
        <w:keepNext w:val="0"/>
        <w:keepLines w:val="0"/>
        <w:spacing w:after="40" w:before="240" w:lineRule="auto"/>
        <w:rPr>
          <w:b w:val="1"/>
          <w:color w:val="000000"/>
          <w:sz w:val="22"/>
          <w:szCs w:val="22"/>
        </w:rPr>
      </w:pPr>
      <w:bookmarkStart w:colFirst="0" w:colLast="0" w:name="_kpkk62rb577b" w:id="139"/>
      <w:bookmarkEnd w:id="139"/>
      <w:r w:rsidDel="00000000" w:rsidR="00000000" w:rsidRPr="00000000">
        <w:rPr>
          <w:b w:val="1"/>
          <w:color w:val="000000"/>
          <w:sz w:val="22"/>
          <w:szCs w:val="22"/>
          <w:rtl w:val="0"/>
        </w:rPr>
        <w:t xml:space="preserve">Post-Implementation Review</w:t>
      </w:r>
    </w:p>
    <w:p w:rsidR="00000000" w:rsidDel="00000000" w:rsidP="00000000" w:rsidRDefault="00000000" w:rsidRPr="00000000" w14:paraId="0000043A">
      <w:pPr>
        <w:numPr>
          <w:ilvl w:val="0"/>
          <w:numId w:val="34"/>
        </w:numPr>
        <w:spacing w:after="0" w:afterAutospacing="0" w:before="240" w:lineRule="auto"/>
        <w:ind w:left="720" w:hanging="360"/>
      </w:pPr>
      <w:r w:rsidDel="00000000" w:rsidR="00000000" w:rsidRPr="00000000">
        <w:rPr>
          <w:rtl w:val="0"/>
        </w:rPr>
        <w:t xml:space="preserve">[ ] Synthesis results meet timing requirements</w:t>
      </w:r>
    </w:p>
    <w:p w:rsidR="00000000" w:rsidDel="00000000" w:rsidP="00000000" w:rsidRDefault="00000000" w:rsidRPr="00000000" w14:paraId="0000043B">
      <w:pPr>
        <w:numPr>
          <w:ilvl w:val="0"/>
          <w:numId w:val="34"/>
        </w:numPr>
        <w:spacing w:after="0" w:afterAutospacing="0" w:before="0" w:beforeAutospacing="0" w:lineRule="auto"/>
        <w:ind w:left="720" w:hanging="360"/>
      </w:pPr>
      <w:r w:rsidDel="00000000" w:rsidR="00000000" w:rsidRPr="00000000">
        <w:rPr>
          <w:rtl w:val="0"/>
        </w:rPr>
        <w:t xml:space="preserve">[ ] Resource utilization reasonable</w:t>
      </w:r>
    </w:p>
    <w:p w:rsidR="00000000" w:rsidDel="00000000" w:rsidP="00000000" w:rsidRDefault="00000000" w:rsidRPr="00000000" w14:paraId="0000043C">
      <w:pPr>
        <w:numPr>
          <w:ilvl w:val="0"/>
          <w:numId w:val="34"/>
        </w:numPr>
        <w:spacing w:after="0" w:afterAutospacing="0" w:before="0" w:beforeAutospacing="0" w:lineRule="auto"/>
        <w:ind w:left="720" w:hanging="360"/>
      </w:pPr>
      <w:r w:rsidDel="00000000" w:rsidR="00000000" w:rsidRPr="00000000">
        <w:rPr>
          <w:rtl w:val="0"/>
        </w:rPr>
        <w:t xml:space="preserve">[ ] All states reachable and tested</w:t>
      </w:r>
    </w:p>
    <w:p w:rsidR="00000000" w:rsidDel="00000000" w:rsidP="00000000" w:rsidRDefault="00000000" w:rsidRPr="00000000" w14:paraId="0000043D">
      <w:pPr>
        <w:numPr>
          <w:ilvl w:val="0"/>
          <w:numId w:val="34"/>
        </w:numPr>
        <w:spacing w:after="0" w:afterAutospacing="0" w:before="0" w:beforeAutospacing="0" w:lineRule="auto"/>
        <w:ind w:left="720" w:hanging="360"/>
      </w:pPr>
      <w:r w:rsidDel="00000000" w:rsidR="00000000" w:rsidRPr="00000000">
        <w:rPr>
          <w:rtl w:val="0"/>
        </w:rPr>
        <w:t xml:space="preserve">[ ] Reset behavior verified</w:t>
      </w:r>
    </w:p>
    <w:p w:rsidR="00000000" w:rsidDel="00000000" w:rsidP="00000000" w:rsidRDefault="00000000" w:rsidRPr="00000000" w14:paraId="0000043E">
      <w:pPr>
        <w:numPr>
          <w:ilvl w:val="0"/>
          <w:numId w:val="34"/>
        </w:numPr>
        <w:spacing w:after="0" w:afterAutospacing="0" w:before="0" w:beforeAutospacing="0" w:lineRule="auto"/>
        <w:ind w:left="720" w:hanging="360"/>
      </w:pPr>
      <w:r w:rsidDel="00000000" w:rsidR="00000000" w:rsidRPr="00000000">
        <w:rPr>
          <w:rtl w:val="0"/>
        </w:rPr>
        <w:t xml:space="preserve">[ ] Clock domain crossings properly handled</w:t>
      </w:r>
    </w:p>
    <w:p w:rsidR="00000000" w:rsidDel="00000000" w:rsidP="00000000" w:rsidRDefault="00000000" w:rsidRPr="00000000" w14:paraId="0000043F">
      <w:pPr>
        <w:numPr>
          <w:ilvl w:val="0"/>
          <w:numId w:val="34"/>
        </w:numPr>
        <w:spacing w:after="240" w:before="0" w:beforeAutospacing="0" w:lineRule="auto"/>
        <w:ind w:left="720" w:hanging="360"/>
      </w:pPr>
      <w:r w:rsidDel="00000000" w:rsidR="00000000" w:rsidRPr="00000000">
        <w:rPr>
          <w:rtl w:val="0"/>
        </w:rPr>
        <w:t xml:space="preserve">[ ] Documentation matches implementation</w:t>
      </w:r>
    </w:p>
    <w:p w:rsidR="00000000" w:rsidDel="00000000" w:rsidP="00000000" w:rsidRDefault="00000000" w:rsidRPr="00000000" w14:paraId="00000440">
      <w:pPr>
        <w:pStyle w:val="Heading4"/>
        <w:keepNext w:val="0"/>
        <w:keepLines w:val="0"/>
        <w:spacing w:after="40" w:before="240" w:lineRule="auto"/>
        <w:rPr>
          <w:b w:val="1"/>
          <w:color w:val="000000"/>
          <w:sz w:val="22"/>
          <w:szCs w:val="22"/>
        </w:rPr>
      </w:pPr>
      <w:bookmarkStart w:colFirst="0" w:colLast="0" w:name="_36mhta1zgnft" w:id="140"/>
      <w:bookmarkEnd w:id="140"/>
      <w:r w:rsidDel="00000000" w:rsidR="00000000" w:rsidRPr="00000000">
        <w:rPr>
          <w:b w:val="1"/>
          <w:color w:val="000000"/>
          <w:sz w:val="22"/>
          <w:szCs w:val="22"/>
          <w:rtl w:val="0"/>
        </w:rPr>
        <w:t xml:space="preserve">Code Quality Checklist</w:t>
      </w:r>
    </w:p>
    <w:p w:rsidR="00000000" w:rsidDel="00000000" w:rsidP="00000000" w:rsidRDefault="00000000" w:rsidRPr="00000000" w14:paraId="00000441">
      <w:pPr>
        <w:numPr>
          <w:ilvl w:val="0"/>
          <w:numId w:val="52"/>
        </w:numPr>
        <w:spacing w:after="0" w:afterAutospacing="0" w:before="240" w:lineRule="auto"/>
        <w:ind w:left="720" w:hanging="360"/>
      </w:pPr>
      <w:r w:rsidDel="00000000" w:rsidR="00000000" w:rsidRPr="00000000">
        <w:rPr>
          <w:rtl w:val="0"/>
        </w:rPr>
        <w:t xml:space="preserve">[ ] Consistent naming conventions</w:t>
      </w:r>
    </w:p>
    <w:p w:rsidR="00000000" w:rsidDel="00000000" w:rsidP="00000000" w:rsidRDefault="00000000" w:rsidRPr="00000000" w14:paraId="00000442">
      <w:pPr>
        <w:numPr>
          <w:ilvl w:val="0"/>
          <w:numId w:val="52"/>
        </w:numPr>
        <w:spacing w:after="0" w:afterAutospacing="0" w:before="0" w:beforeAutospacing="0" w:lineRule="auto"/>
        <w:ind w:left="720" w:hanging="360"/>
      </w:pPr>
      <w:r w:rsidDel="00000000" w:rsidR="00000000" w:rsidRPr="00000000">
        <w:rPr>
          <w:rtl w:val="0"/>
        </w:rPr>
        <w:t xml:space="preserve">[ ] Proper module hierarchy</w:t>
      </w:r>
    </w:p>
    <w:p w:rsidR="00000000" w:rsidDel="00000000" w:rsidP="00000000" w:rsidRDefault="00000000" w:rsidRPr="00000000" w14:paraId="00000443">
      <w:pPr>
        <w:numPr>
          <w:ilvl w:val="0"/>
          <w:numId w:val="52"/>
        </w:numPr>
        <w:spacing w:after="0" w:afterAutospacing="0" w:before="0" w:beforeAutospacing="0" w:lineRule="auto"/>
        <w:ind w:left="720" w:hanging="360"/>
      </w:pPr>
      <w:r w:rsidDel="00000000" w:rsidR="00000000" w:rsidRPr="00000000">
        <w:rPr>
          <w:rtl w:val="0"/>
        </w:rPr>
        <w:t xml:space="preserve">[ ] All outputs driven in all conditions</w:t>
      </w:r>
    </w:p>
    <w:p w:rsidR="00000000" w:rsidDel="00000000" w:rsidP="00000000" w:rsidRDefault="00000000" w:rsidRPr="00000000" w14:paraId="00000444">
      <w:pPr>
        <w:numPr>
          <w:ilvl w:val="0"/>
          <w:numId w:val="52"/>
        </w:numPr>
        <w:spacing w:after="0" w:afterAutospacing="0" w:before="0" w:beforeAutospacing="0" w:lineRule="auto"/>
        <w:ind w:left="720" w:hanging="360"/>
      </w:pPr>
      <w:r w:rsidDel="00000000" w:rsidR="00000000" w:rsidRPr="00000000">
        <w:rPr>
          <w:rtl w:val="0"/>
        </w:rPr>
        <w:t xml:space="preserve">[ ] No combinational loops</w:t>
      </w:r>
    </w:p>
    <w:p w:rsidR="00000000" w:rsidDel="00000000" w:rsidP="00000000" w:rsidRDefault="00000000" w:rsidRPr="00000000" w14:paraId="00000445">
      <w:pPr>
        <w:numPr>
          <w:ilvl w:val="0"/>
          <w:numId w:val="52"/>
        </w:numPr>
        <w:spacing w:after="0" w:afterAutospacing="0" w:before="0" w:beforeAutospacing="0" w:lineRule="auto"/>
        <w:ind w:left="720" w:hanging="360"/>
      </w:pPr>
      <w:r w:rsidDel="00000000" w:rsidR="00000000" w:rsidRPr="00000000">
        <w:rPr>
          <w:rtl w:val="0"/>
        </w:rPr>
        <w:t xml:space="preserve">[ ] No unintended latches</w:t>
      </w:r>
    </w:p>
    <w:p w:rsidR="00000000" w:rsidDel="00000000" w:rsidP="00000000" w:rsidRDefault="00000000" w:rsidRPr="00000000" w14:paraId="00000446">
      <w:pPr>
        <w:numPr>
          <w:ilvl w:val="0"/>
          <w:numId w:val="52"/>
        </w:numPr>
        <w:spacing w:after="0" w:afterAutospacing="0" w:before="0" w:beforeAutospacing="0" w:lineRule="auto"/>
        <w:ind w:left="720" w:hanging="360"/>
      </w:pPr>
      <w:r w:rsidDel="00000000" w:rsidR="00000000" w:rsidRPr="00000000">
        <w:rPr>
          <w:rtl w:val="0"/>
        </w:rPr>
        <w:t xml:space="preserve">[ ] Reset strategy consistent</w:t>
      </w:r>
    </w:p>
    <w:p w:rsidR="00000000" w:rsidDel="00000000" w:rsidP="00000000" w:rsidRDefault="00000000" w:rsidRPr="00000000" w14:paraId="00000447">
      <w:pPr>
        <w:numPr>
          <w:ilvl w:val="0"/>
          <w:numId w:val="52"/>
        </w:numPr>
        <w:spacing w:after="240" w:before="0" w:beforeAutospacing="0" w:lineRule="auto"/>
        <w:ind w:left="720" w:hanging="360"/>
      </w:pPr>
      <w:r w:rsidDel="00000000" w:rsidR="00000000" w:rsidRPr="00000000">
        <w:rPr>
          <w:rtl w:val="0"/>
        </w:rPr>
        <w:t xml:space="preserve">[ ] Comments explain design intent</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7jf9cf11mwoa" w:id="141"/>
      <w:bookmarkEnd w:id="141"/>
      <w:r w:rsidDel="00000000" w:rsidR="00000000" w:rsidRPr="00000000">
        <w:rPr>
          <w:b w:val="1"/>
          <w:color w:val="000000"/>
          <w:sz w:val="26"/>
          <w:szCs w:val="26"/>
          <w:rtl w:val="0"/>
        </w:rPr>
        <w:t xml:space="preserve">14.6 Final Project Integration</w:t>
      </w:r>
    </w:p>
    <w:p w:rsidR="00000000" w:rsidDel="00000000" w:rsidP="00000000" w:rsidRDefault="00000000" w:rsidRPr="00000000" w14:paraId="00000449">
      <w:pPr>
        <w:pStyle w:val="Heading4"/>
        <w:keepNext w:val="0"/>
        <w:keepLines w:val="0"/>
        <w:spacing w:after="40" w:before="240" w:lineRule="auto"/>
        <w:rPr>
          <w:b w:val="1"/>
          <w:color w:val="000000"/>
          <w:sz w:val="22"/>
          <w:szCs w:val="22"/>
        </w:rPr>
      </w:pPr>
      <w:bookmarkStart w:colFirst="0" w:colLast="0" w:name="_koqcggkw0blq" w:id="142"/>
      <w:bookmarkEnd w:id="142"/>
      <w:r w:rsidDel="00000000" w:rsidR="00000000" w:rsidRPr="00000000">
        <w:rPr>
          <w:b w:val="1"/>
          <w:color w:val="000000"/>
          <w:sz w:val="22"/>
          <w:szCs w:val="22"/>
          <w:rtl w:val="0"/>
        </w:rPr>
        <w:t xml:space="preserve">System-Level Design</w:t>
      </w:r>
    </w:p>
    <w:p w:rsidR="00000000" w:rsidDel="00000000" w:rsidP="00000000" w:rsidRDefault="00000000" w:rsidRPr="00000000" w14:paraId="0000044A">
      <w:pPr>
        <w:spacing w:after="240" w:before="240" w:lineRule="auto"/>
        <w:rPr/>
      </w:pPr>
      <w:r w:rsidDel="00000000" w:rsidR="00000000" w:rsidRPr="00000000">
        <w:rPr>
          <w:rtl w:val="0"/>
        </w:rPr>
        <w:t xml:space="preserve">For the AXI4-Lite final project, students should integrate multiple previous labs:</w:t>
      </w:r>
    </w:p>
    <w:p w:rsidR="00000000" w:rsidDel="00000000" w:rsidP="00000000" w:rsidRDefault="00000000" w:rsidRPr="00000000" w14:paraId="0000044B">
      <w:pPr>
        <w:numPr>
          <w:ilvl w:val="0"/>
          <w:numId w:val="24"/>
        </w:numPr>
        <w:spacing w:after="0" w:afterAutospacing="0" w:before="240" w:lineRule="auto"/>
        <w:ind w:left="720" w:hanging="360"/>
      </w:pPr>
      <w:r w:rsidDel="00000000" w:rsidR="00000000" w:rsidRPr="00000000">
        <w:rPr>
          <w:b w:val="1"/>
          <w:rtl w:val="0"/>
        </w:rPr>
        <w:t xml:space="preserve">Memory Map Design</w:t>
      </w:r>
      <w:r w:rsidDel="00000000" w:rsidR="00000000" w:rsidRPr="00000000">
        <w:rPr>
          <w:rtl w:val="0"/>
        </w:rPr>
        <w:t xml:space="preserve">: Plan register addresses for all modules</w:t>
      </w:r>
    </w:p>
    <w:p w:rsidR="00000000" w:rsidDel="00000000" w:rsidP="00000000" w:rsidRDefault="00000000" w:rsidRPr="00000000" w14:paraId="0000044C">
      <w:pPr>
        <w:numPr>
          <w:ilvl w:val="0"/>
          <w:numId w:val="24"/>
        </w:numPr>
        <w:spacing w:after="0" w:afterAutospacing="0" w:before="0" w:beforeAutospacing="0" w:lineRule="auto"/>
        <w:ind w:left="720" w:hanging="360"/>
      </w:pPr>
      <w:r w:rsidDel="00000000" w:rsidR="00000000" w:rsidRPr="00000000">
        <w:rPr>
          <w:b w:val="1"/>
          <w:rtl w:val="0"/>
        </w:rPr>
        <w:t xml:space="preserve">Interrupt Handling</w:t>
      </w:r>
      <w:r w:rsidDel="00000000" w:rsidR="00000000" w:rsidRPr="00000000">
        <w:rPr>
          <w:rtl w:val="0"/>
        </w:rPr>
        <w:t xml:space="preserve">: Design interrupt controller for UART, timers</w:t>
      </w:r>
    </w:p>
    <w:p w:rsidR="00000000" w:rsidDel="00000000" w:rsidP="00000000" w:rsidRDefault="00000000" w:rsidRPr="00000000" w14:paraId="0000044D">
      <w:pPr>
        <w:numPr>
          <w:ilvl w:val="0"/>
          <w:numId w:val="24"/>
        </w:numPr>
        <w:spacing w:after="0" w:afterAutospacing="0" w:before="0" w:beforeAutospacing="0" w:lineRule="auto"/>
        <w:ind w:left="720" w:hanging="360"/>
      </w:pPr>
      <w:r w:rsidDel="00000000" w:rsidR="00000000" w:rsidRPr="00000000">
        <w:rPr>
          <w:b w:val="1"/>
          <w:rtl w:val="0"/>
        </w:rPr>
        <w:t xml:space="preserve">Clock Management</w:t>
      </w:r>
      <w:r w:rsidDel="00000000" w:rsidR="00000000" w:rsidRPr="00000000">
        <w:rPr>
          <w:rtl w:val="0"/>
        </w:rPr>
        <w:t xml:space="preserve">: Multiple clock domains with proper crossing</w:t>
      </w:r>
    </w:p>
    <w:p w:rsidR="00000000" w:rsidDel="00000000" w:rsidP="00000000" w:rsidRDefault="00000000" w:rsidRPr="00000000" w14:paraId="0000044E">
      <w:pPr>
        <w:numPr>
          <w:ilvl w:val="0"/>
          <w:numId w:val="24"/>
        </w:numPr>
        <w:spacing w:after="0" w:afterAutospacing="0" w:before="0" w:beforeAutospacing="0" w:lineRule="auto"/>
        <w:ind w:left="720" w:hanging="360"/>
      </w:pPr>
      <w:r w:rsidDel="00000000" w:rsidR="00000000" w:rsidRPr="00000000">
        <w:rPr>
          <w:b w:val="1"/>
          <w:rtl w:val="0"/>
        </w:rPr>
        <w:t xml:space="preserve">System Reset</w:t>
      </w:r>
      <w:r w:rsidDel="00000000" w:rsidR="00000000" w:rsidRPr="00000000">
        <w:rPr>
          <w:rtl w:val="0"/>
        </w:rPr>
        <w:t xml:space="preserve">: Hierarchical reset distribution</w:t>
      </w:r>
    </w:p>
    <w:p w:rsidR="00000000" w:rsidDel="00000000" w:rsidP="00000000" w:rsidRDefault="00000000" w:rsidRPr="00000000" w14:paraId="0000044F">
      <w:pPr>
        <w:numPr>
          <w:ilvl w:val="0"/>
          <w:numId w:val="24"/>
        </w:numPr>
        <w:spacing w:after="240" w:before="0" w:beforeAutospacing="0" w:lineRule="auto"/>
        <w:ind w:left="720" w:hanging="360"/>
      </w:pPr>
      <w:r w:rsidDel="00000000" w:rsidR="00000000" w:rsidRPr="00000000">
        <w:rPr>
          <w:b w:val="1"/>
          <w:rtl w:val="0"/>
        </w:rPr>
        <w:t xml:space="preserve">Performance Analysis</w:t>
      </w:r>
      <w:r w:rsidDel="00000000" w:rsidR="00000000" w:rsidRPr="00000000">
        <w:rPr>
          <w:rtl w:val="0"/>
        </w:rPr>
        <w:t xml:space="preserve">: Meet timing at target frequency</w:t>
      </w:r>
    </w:p>
    <w:p w:rsidR="00000000" w:rsidDel="00000000" w:rsidP="00000000" w:rsidRDefault="00000000" w:rsidRPr="00000000" w14:paraId="00000450">
      <w:pPr>
        <w:pStyle w:val="Heading4"/>
        <w:keepNext w:val="0"/>
        <w:keepLines w:val="0"/>
        <w:spacing w:after="40" w:before="240" w:lineRule="auto"/>
        <w:rPr>
          <w:b w:val="1"/>
          <w:color w:val="000000"/>
          <w:sz w:val="22"/>
          <w:szCs w:val="22"/>
        </w:rPr>
      </w:pPr>
      <w:bookmarkStart w:colFirst="0" w:colLast="0" w:name="_b25ruyvy87bq" w:id="143"/>
      <w:bookmarkEnd w:id="143"/>
      <w:r w:rsidDel="00000000" w:rsidR="00000000" w:rsidRPr="00000000">
        <w:rPr>
          <w:b w:val="1"/>
          <w:color w:val="000000"/>
          <w:sz w:val="22"/>
          <w:szCs w:val="22"/>
          <w:rtl w:val="0"/>
        </w:rPr>
        <w:t xml:space="preserve">Documentation Deliverables</w:t>
      </w:r>
    </w:p>
    <w:p w:rsidR="00000000" w:rsidDel="00000000" w:rsidP="00000000" w:rsidRDefault="00000000" w:rsidRPr="00000000" w14:paraId="00000451">
      <w:pPr>
        <w:numPr>
          <w:ilvl w:val="0"/>
          <w:numId w:val="38"/>
        </w:numPr>
        <w:spacing w:after="0" w:afterAutospacing="0" w:before="240" w:lineRule="auto"/>
        <w:ind w:left="720" w:hanging="360"/>
      </w:pPr>
      <w:r w:rsidDel="00000000" w:rsidR="00000000" w:rsidRPr="00000000">
        <w:rPr>
          <w:b w:val="1"/>
          <w:rtl w:val="0"/>
        </w:rPr>
        <w:t xml:space="preserve">System Architecture Document</w:t>
        <w:br w:type="textWrapping"/>
      </w:r>
    </w:p>
    <w:p w:rsidR="00000000" w:rsidDel="00000000" w:rsidP="00000000" w:rsidRDefault="00000000" w:rsidRPr="00000000" w14:paraId="00000452">
      <w:pPr>
        <w:numPr>
          <w:ilvl w:val="1"/>
          <w:numId w:val="38"/>
        </w:numPr>
        <w:spacing w:after="0" w:afterAutospacing="0" w:before="0" w:beforeAutospacing="0" w:lineRule="auto"/>
        <w:ind w:left="1440" w:hanging="360"/>
      </w:pPr>
      <w:r w:rsidDel="00000000" w:rsidR="00000000" w:rsidRPr="00000000">
        <w:rPr>
          <w:rtl w:val="0"/>
        </w:rPr>
        <w:t xml:space="preserve">Overall block diagram</w:t>
      </w:r>
    </w:p>
    <w:p w:rsidR="00000000" w:rsidDel="00000000" w:rsidP="00000000" w:rsidRDefault="00000000" w:rsidRPr="00000000" w14:paraId="00000453">
      <w:pPr>
        <w:numPr>
          <w:ilvl w:val="1"/>
          <w:numId w:val="38"/>
        </w:numPr>
        <w:spacing w:after="0" w:afterAutospacing="0" w:before="0" w:beforeAutospacing="0" w:lineRule="auto"/>
        <w:ind w:left="1440" w:hanging="360"/>
      </w:pPr>
      <w:r w:rsidDel="00000000" w:rsidR="00000000" w:rsidRPr="00000000">
        <w:rPr>
          <w:rtl w:val="0"/>
        </w:rPr>
        <w:t xml:space="preserve">Memory map specification</w:t>
      </w:r>
    </w:p>
    <w:p w:rsidR="00000000" w:rsidDel="00000000" w:rsidP="00000000" w:rsidRDefault="00000000" w:rsidRPr="00000000" w14:paraId="00000454">
      <w:pPr>
        <w:numPr>
          <w:ilvl w:val="1"/>
          <w:numId w:val="38"/>
        </w:numPr>
        <w:spacing w:after="0" w:afterAutospacing="0" w:before="0" w:beforeAutospacing="0" w:lineRule="auto"/>
        <w:ind w:left="1440" w:hanging="360"/>
      </w:pPr>
      <w:r w:rsidDel="00000000" w:rsidR="00000000" w:rsidRPr="00000000">
        <w:rPr>
          <w:rtl w:val="0"/>
        </w:rPr>
        <w:t xml:space="preserve">Clock domain strategy</w:t>
      </w:r>
    </w:p>
    <w:p w:rsidR="00000000" w:rsidDel="00000000" w:rsidP="00000000" w:rsidRDefault="00000000" w:rsidRPr="00000000" w14:paraId="00000455">
      <w:pPr>
        <w:numPr>
          <w:ilvl w:val="1"/>
          <w:numId w:val="38"/>
        </w:numPr>
        <w:spacing w:after="0" w:afterAutospacing="0" w:before="0" w:beforeAutospacing="0" w:lineRule="auto"/>
        <w:ind w:left="1440" w:hanging="360"/>
      </w:pPr>
      <w:r w:rsidDel="00000000" w:rsidR="00000000" w:rsidRPr="00000000">
        <w:rPr>
          <w:rtl w:val="0"/>
        </w:rPr>
        <w:t xml:space="preserve">Reset architecture</w:t>
      </w:r>
    </w:p>
    <w:p w:rsidR="00000000" w:rsidDel="00000000" w:rsidP="00000000" w:rsidRDefault="00000000" w:rsidRPr="00000000" w14:paraId="00000456">
      <w:pPr>
        <w:numPr>
          <w:ilvl w:val="0"/>
          <w:numId w:val="38"/>
        </w:numPr>
        <w:spacing w:after="0" w:afterAutospacing="0" w:before="0" w:beforeAutospacing="0" w:lineRule="auto"/>
        <w:ind w:left="720" w:hanging="360"/>
      </w:pPr>
      <w:r w:rsidDel="00000000" w:rsidR="00000000" w:rsidRPr="00000000">
        <w:rPr>
          <w:b w:val="1"/>
          <w:rtl w:val="0"/>
        </w:rPr>
        <w:t xml:space="preserve">Module Design Documents</w:t>
      </w:r>
      <w:r w:rsidDel="00000000" w:rsidR="00000000" w:rsidRPr="00000000">
        <w:rPr>
          <w:rtl w:val="0"/>
        </w:rPr>
        <w:t xml:space="preserve"> (for each major module)</w:t>
        <w:br w:type="textWrapping"/>
      </w:r>
    </w:p>
    <w:p w:rsidR="00000000" w:rsidDel="00000000" w:rsidP="00000000" w:rsidRDefault="00000000" w:rsidRPr="00000000" w14:paraId="00000457">
      <w:pPr>
        <w:numPr>
          <w:ilvl w:val="1"/>
          <w:numId w:val="38"/>
        </w:numPr>
        <w:spacing w:after="0" w:afterAutospacing="0" w:before="0" w:beforeAutospacing="0" w:lineRule="auto"/>
        <w:ind w:left="1440" w:hanging="360"/>
      </w:pPr>
      <w:r w:rsidDel="00000000" w:rsidR="00000000" w:rsidRPr="00000000">
        <w:rPr>
          <w:rtl w:val="0"/>
        </w:rPr>
        <w:t xml:space="preserve">Detailed block diagrams</w:t>
      </w:r>
    </w:p>
    <w:p w:rsidR="00000000" w:rsidDel="00000000" w:rsidP="00000000" w:rsidRDefault="00000000" w:rsidRPr="00000000" w14:paraId="00000458">
      <w:pPr>
        <w:numPr>
          <w:ilvl w:val="1"/>
          <w:numId w:val="38"/>
        </w:numPr>
        <w:spacing w:after="0" w:afterAutospacing="0" w:before="0" w:beforeAutospacing="0" w:lineRule="auto"/>
        <w:ind w:left="1440" w:hanging="360"/>
      </w:pPr>
      <w:r w:rsidDel="00000000" w:rsidR="00000000" w:rsidRPr="00000000">
        <w:rPr>
          <w:rtl w:val="0"/>
        </w:rPr>
        <w:t xml:space="preserve">State machine diagrams</w:t>
      </w:r>
    </w:p>
    <w:p w:rsidR="00000000" w:rsidDel="00000000" w:rsidP="00000000" w:rsidRDefault="00000000" w:rsidRPr="00000000" w14:paraId="00000459">
      <w:pPr>
        <w:numPr>
          <w:ilvl w:val="1"/>
          <w:numId w:val="38"/>
        </w:numPr>
        <w:spacing w:after="0" w:afterAutospacing="0" w:before="0" w:beforeAutospacing="0" w:lineRule="auto"/>
        <w:ind w:left="1440" w:hanging="360"/>
      </w:pPr>
      <w:r w:rsidDel="00000000" w:rsidR="00000000" w:rsidRPr="00000000">
        <w:rPr>
          <w:rtl w:val="0"/>
        </w:rPr>
        <w:t xml:space="preserve">Interface specifications</w:t>
      </w:r>
    </w:p>
    <w:p w:rsidR="00000000" w:rsidDel="00000000" w:rsidP="00000000" w:rsidRDefault="00000000" w:rsidRPr="00000000" w14:paraId="0000045A">
      <w:pPr>
        <w:numPr>
          <w:ilvl w:val="1"/>
          <w:numId w:val="38"/>
        </w:numPr>
        <w:spacing w:after="0" w:afterAutospacing="0" w:before="0" w:beforeAutospacing="0" w:lineRule="auto"/>
        <w:ind w:left="1440" w:hanging="360"/>
      </w:pPr>
      <w:r w:rsidDel="00000000" w:rsidR="00000000" w:rsidRPr="00000000">
        <w:rPr>
          <w:rtl w:val="0"/>
        </w:rPr>
        <w:t xml:space="preserve">Timing requirements</w:t>
      </w:r>
    </w:p>
    <w:p w:rsidR="00000000" w:rsidDel="00000000" w:rsidP="00000000" w:rsidRDefault="00000000" w:rsidRPr="00000000" w14:paraId="0000045B">
      <w:pPr>
        <w:numPr>
          <w:ilvl w:val="0"/>
          <w:numId w:val="38"/>
        </w:numPr>
        <w:spacing w:after="0" w:afterAutospacing="0" w:before="0" w:beforeAutospacing="0" w:lineRule="auto"/>
        <w:ind w:left="720" w:hanging="360"/>
      </w:pPr>
      <w:r w:rsidDel="00000000" w:rsidR="00000000" w:rsidRPr="00000000">
        <w:rPr>
          <w:b w:val="1"/>
          <w:rtl w:val="0"/>
        </w:rPr>
        <w:t xml:space="preserve">Integration Test Plan</w:t>
        <w:br w:type="textWrapping"/>
      </w:r>
    </w:p>
    <w:p w:rsidR="00000000" w:rsidDel="00000000" w:rsidP="00000000" w:rsidRDefault="00000000" w:rsidRPr="00000000" w14:paraId="0000045C">
      <w:pPr>
        <w:numPr>
          <w:ilvl w:val="1"/>
          <w:numId w:val="38"/>
        </w:numPr>
        <w:spacing w:after="0" w:afterAutospacing="0" w:before="0" w:beforeAutospacing="0" w:lineRule="auto"/>
        <w:ind w:left="1440" w:hanging="360"/>
      </w:pPr>
      <w:r w:rsidDel="00000000" w:rsidR="00000000" w:rsidRPr="00000000">
        <w:rPr>
          <w:rtl w:val="0"/>
        </w:rPr>
        <w:t xml:space="preserve">System-level test scenarios</w:t>
      </w:r>
    </w:p>
    <w:p w:rsidR="00000000" w:rsidDel="00000000" w:rsidP="00000000" w:rsidRDefault="00000000" w:rsidRPr="00000000" w14:paraId="0000045D">
      <w:pPr>
        <w:numPr>
          <w:ilvl w:val="1"/>
          <w:numId w:val="38"/>
        </w:numPr>
        <w:spacing w:after="0" w:afterAutospacing="0" w:before="0" w:beforeAutospacing="0" w:lineRule="auto"/>
        <w:ind w:left="1440" w:hanging="360"/>
      </w:pPr>
      <w:r w:rsidDel="00000000" w:rsidR="00000000" w:rsidRPr="00000000">
        <w:rPr>
          <w:rtl w:val="0"/>
        </w:rPr>
        <w:t xml:space="preserve">Performance requirements</w:t>
      </w:r>
    </w:p>
    <w:p w:rsidR="00000000" w:rsidDel="00000000" w:rsidP="00000000" w:rsidRDefault="00000000" w:rsidRPr="00000000" w14:paraId="0000045E">
      <w:pPr>
        <w:numPr>
          <w:ilvl w:val="1"/>
          <w:numId w:val="38"/>
        </w:numPr>
        <w:spacing w:after="0" w:afterAutospacing="0" w:before="0" w:beforeAutospacing="0" w:lineRule="auto"/>
        <w:ind w:left="1440" w:hanging="360"/>
      </w:pPr>
      <w:r w:rsidDel="00000000" w:rsidR="00000000" w:rsidRPr="00000000">
        <w:rPr>
          <w:rtl w:val="0"/>
        </w:rPr>
        <w:t xml:space="preserve">Error handling verification</w:t>
      </w:r>
    </w:p>
    <w:p w:rsidR="00000000" w:rsidDel="00000000" w:rsidP="00000000" w:rsidRDefault="00000000" w:rsidRPr="00000000" w14:paraId="0000045F">
      <w:pPr>
        <w:numPr>
          <w:ilvl w:val="0"/>
          <w:numId w:val="38"/>
        </w:numPr>
        <w:spacing w:after="0" w:afterAutospacing="0" w:before="0" w:beforeAutospacing="0" w:lineRule="auto"/>
        <w:ind w:left="720" w:hanging="360"/>
      </w:pPr>
      <w:r w:rsidDel="00000000" w:rsidR="00000000" w:rsidRPr="00000000">
        <w:rPr>
          <w:b w:val="1"/>
          <w:rtl w:val="0"/>
        </w:rPr>
        <w:t xml:space="preserve">Synthesis Report Analysis</w:t>
        <w:br w:type="textWrapping"/>
      </w:r>
    </w:p>
    <w:p w:rsidR="00000000" w:rsidDel="00000000" w:rsidP="00000000" w:rsidRDefault="00000000" w:rsidRPr="00000000" w14:paraId="00000460">
      <w:pPr>
        <w:numPr>
          <w:ilvl w:val="1"/>
          <w:numId w:val="38"/>
        </w:numPr>
        <w:spacing w:after="0" w:afterAutospacing="0" w:before="0" w:beforeAutospacing="0" w:lineRule="auto"/>
        <w:ind w:left="1440" w:hanging="360"/>
      </w:pPr>
      <w:r w:rsidDel="00000000" w:rsidR="00000000" w:rsidRPr="00000000">
        <w:rPr>
          <w:rtl w:val="0"/>
        </w:rPr>
        <w:t xml:space="preserve">Resource utilization summary</w:t>
      </w:r>
    </w:p>
    <w:p w:rsidR="00000000" w:rsidDel="00000000" w:rsidP="00000000" w:rsidRDefault="00000000" w:rsidRPr="00000000" w14:paraId="00000461">
      <w:pPr>
        <w:numPr>
          <w:ilvl w:val="1"/>
          <w:numId w:val="38"/>
        </w:numPr>
        <w:spacing w:after="0" w:afterAutospacing="0" w:before="0" w:beforeAutospacing="0" w:lineRule="auto"/>
        <w:ind w:left="1440" w:hanging="360"/>
      </w:pPr>
      <w:r w:rsidDel="00000000" w:rsidR="00000000" w:rsidRPr="00000000">
        <w:rPr>
          <w:rtl w:val="0"/>
        </w:rPr>
        <w:t xml:space="preserve">Timing analysis results</w:t>
      </w:r>
    </w:p>
    <w:p w:rsidR="00000000" w:rsidDel="00000000" w:rsidP="00000000" w:rsidRDefault="00000000" w:rsidRPr="00000000" w14:paraId="00000462">
      <w:pPr>
        <w:numPr>
          <w:ilvl w:val="1"/>
          <w:numId w:val="38"/>
        </w:numPr>
        <w:spacing w:after="0" w:afterAutospacing="0" w:before="0" w:beforeAutospacing="0" w:lineRule="auto"/>
        <w:ind w:left="1440" w:hanging="360"/>
      </w:pPr>
      <w:r w:rsidDel="00000000" w:rsidR="00000000" w:rsidRPr="00000000">
        <w:rPr>
          <w:rtl w:val="0"/>
        </w:rPr>
        <w:t xml:space="preserve">Power estimation</w:t>
      </w:r>
    </w:p>
    <w:p w:rsidR="00000000" w:rsidDel="00000000" w:rsidP="00000000" w:rsidRDefault="00000000" w:rsidRPr="00000000" w14:paraId="00000463">
      <w:pPr>
        <w:numPr>
          <w:ilvl w:val="1"/>
          <w:numId w:val="38"/>
        </w:numPr>
        <w:spacing w:after="240" w:before="0" w:beforeAutospacing="0" w:lineRule="auto"/>
        <w:ind w:left="1440" w:hanging="360"/>
      </w:pPr>
      <w:r w:rsidDel="00000000" w:rsidR="00000000" w:rsidRPr="00000000">
        <w:rPr>
          <w:rtl w:val="0"/>
        </w:rPr>
        <w:t xml:space="preserve">Recommendations for optimization</w:t>
      </w:r>
    </w:p>
    <w:p w:rsidR="00000000" w:rsidDel="00000000" w:rsidP="00000000" w:rsidRDefault="00000000" w:rsidRPr="00000000" w14:paraId="00000464">
      <w:pPr>
        <w:pStyle w:val="Heading2"/>
        <w:keepNext w:val="0"/>
        <w:keepLines w:val="0"/>
        <w:spacing w:after="80" w:lineRule="auto"/>
        <w:rPr>
          <w:b w:val="1"/>
          <w:sz w:val="34"/>
          <w:szCs w:val="34"/>
        </w:rPr>
      </w:pPr>
      <w:bookmarkStart w:colFirst="0" w:colLast="0" w:name="_e1fe1qunx54o" w:id="144"/>
      <w:bookmarkEnd w:id="144"/>
      <w:r w:rsidDel="00000000" w:rsidR="00000000" w:rsidRPr="00000000">
        <w:rPr>
          <w:b w:val="1"/>
          <w:sz w:val="34"/>
          <w:szCs w:val="34"/>
          <w:rtl w:val="0"/>
        </w:rPr>
        <w:t xml:space="preserve">Lab Exercise Guidelines</w:t>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bz79i2vnu318" w:id="145"/>
      <w:bookmarkEnd w:id="145"/>
      <w:r w:rsidDel="00000000" w:rsidR="00000000" w:rsidRPr="00000000">
        <w:rPr>
          <w:b w:val="1"/>
          <w:color w:val="000000"/>
          <w:sz w:val="26"/>
          <w:szCs w:val="26"/>
          <w:rtl w:val="0"/>
        </w:rPr>
        <w:t xml:space="preserve">Pre-Lab Preparation</w:t>
      </w:r>
    </w:p>
    <w:p w:rsidR="00000000" w:rsidDel="00000000" w:rsidP="00000000" w:rsidRDefault="00000000" w:rsidRPr="00000000" w14:paraId="00000466">
      <w:pPr>
        <w:numPr>
          <w:ilvl w:val="0"/>
          <w:numId w:val="5"/>
        </w:numPr>
        <w:spacing w:after="0" w:afterAutospacing="0" w:before="240" w:lineRule="auto"/>
        <w:ind w:left="720" w:hanging="360"/>
      </w:pPr>
      <w:r w:rsidDel="00000000" w:rsidR="00000000" w:rsidRPr="00000000">
        <w:rPr>
          <w:b w:val="1"/>
          <w:rtl w:val="0"/>
        </w:rPr>
        <w:t xml:space="preserve">Read the entire lab specification</w:t>
      </w:r>
    </w:p>
    <w:p w:rsidR="00000000" w:rsidDel="00000000" w:rsidP="00000000" w:rsidRDefault="00000000" w:rsidRPr="00000000" w14:paraId="00000467">
      <w:pPr>
        <w:numPr>
          <w:ilvl w:val="0"/>
          <w:numId w:val="5"/>
        </w:numPr>
        <w:spacing w:after="0" w:afterAutospacing="0" w:before="0" w:beforeAutospacing="0" w:lineRule="auto"/>
        <w:ind w:left="720" w:hanging="360"/>
      </w:pPr>
      <w:r w:rsidDel="00000000" w:rsidR="00000000" w:rsidRPr="00000000">
        <w:rPr>
          <w:b w:val="1"/>
          <w:rtl w:val="0"/>
        </w:rPr>
        <w:t xml:space="preserve">Research relevant topics</w:t>
      </w:r>
      <w:r w:rsidDel="00000000" w:rsidR="00000000" w:rsidRPr="00000000">
        <w:rPr>
          <w:rtl w:val="0"/>
        </w:rPr>
        <w:t xml:space="preserve"> using textbooks and online resources</w:t>
      </w:r>
    </w:p>
    <w:p w:rsidR="00000000" w:rsidDel="00000000" w:rsidP="00000000" w:rsidRDefault="00000000" w:rsidRPr="00000000" w14:paraId="00000468">
      <w:pPr>
        <w:numPr>
          <w:ilvl w:val="0"/>
          <w:numId w:val="5"/>
        </w:numPr>
        <w:spacing w:after="0" w:afterAutospacing="0" w:before="0" w:beforeAutospacing="0" w:lineRule="auto"/>
        <w:ind w:left="720" w:hanging="360"/>
      </w:pPr>
      <w:r w:rsidDel="00000000" w:rsidR="00000000" w:rsidRPr="00000000">
        <w:rPr>
          <w:b w:val="1"/>
          <w:rtl w:val="0"/>
        </w:rPr>
        <w:t xml:space="preserve">Draw all diagrams on paper</w:t>
      </w:r>
      <w:r w:rsidDel="00000000" w:rsidR="00000000" w:rsidRPr="00000000">
        <w:rPr>
          <w:rtl w:val="0"/>
        </w:rPr>
        <w:t xml:space="preserve"> before coding</w:t>
      </w:r>
    </w:p>
    <w:p w:rsidR="00000000" w:rsidDel="00000000" w:rsidP="00000000" w:rsidRDefault="00000000" w:rsidRPr="00000000" w14:paraId="00000469">
      <w:pPr>
        <w:numPr>
          <w:ilvl w:val="0"/>
          <w:numId w:val="5"/>
        </w:numPr>
        <w:spacing w:after="0" w:afterAutospacing="0" w:before="0" w:beforeAutospacing="0" w:lineRule="auto"/>
        <w:ind w:left="720" w:hanging="360"/>
      </w:pPr>
      <w:r w:rsidDel="00000000" w:rsidR="00000000" w:rsidRPr="00000000">
        <w:rPr>
          <w:b w:val="1"/>
          <w:rtl w:val="0"/>
        </w:rPr>
        <w:t xml:space="preserve">Plan your module hierarchy</w:t>
      </w:r>
    </w:p>
    <w:p w:rsidR="00000000" w:rsidDel="00000000" w:rsidP="00000000" w:rsidRDefault="00000000" w:rsidRPr="00000000" w14:paraId="0000046A">
      <w:pPr>
        <w:numPr>
          <w:ilvl w:val="0"/>
          <w:numId w:val="5"/>
        </w:numPr>
        <w:spacing w:after="240" w:before="0" w:beforeAutospacing="0" w:lineRule="auto"/>
        <w:ind w:left="720" w:hanging="360"/>
      </w:pPr>
      <w:r w:rsidDel="00000000" w:rsidR="00000000" w:rsidRPr="00000000">
        <w:rPr>
          <w:b w:val="1"/>
          <w:rtl w:val="0"/>
        </w:rPr>
        <w:t xml:space="preserve">Estimate resource requirements</w:t>
      </w:r>
    </w:p>
    <w:p w:rsidR="00000000" w:rsidDel="00000000" w:rsidP="00000000" w:rsidRDefault="00000000" w:rsidRPr="00000000" w14:paraId="0000046B">
      <w:pPr>
        <w:pStyle w:val="Heading3"/>
        <w:keepNext w:val="0"/>
        <w:keepLines w:val="0"/>
        <w:spacing w:before="280" w:lineRule="auto"/>
        <w:rPr>
          <w:b w:val="1"/>
          <w:color w:val="000000"/>
          <w:sz w:val="26"/>
          <w:szCs w:val="26"/>
        </w:rPr>
      </w:pPr>
      <w:bookmarkStart w:colFirst="0" w:colLast="0" w:name="_d3b9sa7cj34n" w:id="146"/>
      <w:bookmarkEnd w:id="146"/>
      <w:r w:rsidDel="00000000" w:rsidR="00000000" w:rsidRPr="00000000">
        <w:rPr>
          <w:b w:val="1"/>
          <w:color w:val="000000"/>
          <w:sz w:val="26"/>
          <w:szCs w:val="26"/>
          <w:rtl w:val="0"/>
        </w:rPr>
        <w:t xml:space="preserve">During Lab Implementation</w:t>
      </w:r>
    </w:p>
    <w:p w:rsidR="00000000" w:rsidDel="00000000" w:rsidP="00000000" w:rsidRDefault="00000000" w:rsidRPr="00000000" w14:paraId="0000046C">
      <w:pPr>
        <w:numPr>
          <w:ilvl w:val="0"/>
          <w:numId w:val="46"/>
        </w:numPr>
        <w:spacing w:after="0" w:afterAutospacing="0" w:before="240" w:lineRule="auto"/>
        <w:ind w:left="720" w:hanging="360"/>
      </w:pPr>
      <w:r w:rsidDel="00000000" w:rsidR="00000000" w:rsidRPr="00000000">
        <w:rPr>
          <w:b w:val="1"/>
          <w:rtl w:val="0"/>
        </w:rPr>
        <w:t xml:space="preserve">Start with simple functionality</w:t>
      </w:r>
      <w:r w:rsidDel="00000000" w:rsidR="00000000" w:rsidRPr="00000000">
        <w:rPr>
          <w:rtl w:val="0"/>
        </w:rPr>
        <w:t xml:space="preserve"> and build incrementally</w:t>
      </w:r>
    </w:p>
    <w:p w:rsidR="00000000" w:rsidDel="00000000" w:rsidP="00000000" w:rsidRDefault="00000000" w:rsidRPr="00000000" w14:paraId="0000046D">
      <w:pPr>
        <w:numPr>
          <w:ilvl w:val="0"/>
          <w:numId w:val="46"/>
        </w:numPr>
        <w:spacing w:after="0" w:afterAutospacing="0" w:before="0" w:beforeAutospacing="0" w:lineRule="auto"/>
        <w:ind w:left="720" w:hanging="360"/>
      </w:pPr>
      <w:r w:rsidDel="00000000" w:rsidR="00000000" w:rsidRPr="00000000">
        <w:rPr>
          <w:b w:val="1"/>
          <w:rtl w:val="0"/>
        </w:rPr>
        <w:t xml:space="preserve">Test each module independently</w:t>
      </w:r>
      <w:r w:rsidDel="00000000" w:rsidR="00000000" w:rsidRPr="00000000">
        <w:rPr>
          <w:rtl w:val="0"/>
        </w:rPr>
        <w:t xml:space="preserve"> before integration</w:t>
      </w:r>
    </w:p>
    <w:p w:rsidR="00000000" w:rsidDel="00000000" w:rsidP="00000000" w:rsidRDefault="00000000" w:rsidRPr="00000000" w14:paraId="0000046E">
      <w:pPr>
        <w:numPr>
          <w:ilvl w:val="0"/>
          <w:numId w:val="46"/>
        </w:numPr>
        <w:spacing w:after="0" w:afterAutospacing="0" w:before="0" w:beforeAutospacing="0" w:lineRule="auto"/>
        <w:ind w:left="720" w:hanging="360"/>
      </w:pPr>
      <w:r w:rsidDel="00000000" w:rsidR="00000000" w:rsidRPr="00000000">
        <w:rPr>
          <w:b w:val="1"/>
          <w:rtl w:val="0"/>
        </w:rPr>
        <w:t xml:space="preserve">Use meaningful signal names</w:t>
      </w:r>
      <w:r w:rsidDel="00000000" w:rsidR="00000000" w:rsidRPr="00000000">
        <w:rPr>
          <w:rtl w:val="0"/>
        </w:rPr>
        <w:t xml:space="preserve"> and consistent coding style</w:t>
      </w:r>
    </w:p>
    <w:p w:rsidR="00000000" w:rsidDel="00000000" w:rsidP="00000000" w:rsidRDefault="00000000" w:rsidRPr="00000000" w14:paraId="0000046F">
      <w:pPr>
        <w:numPr>
          <w:ilvl w:val="0"/>
          <w:numId w:val="46"/>
        </w:numPr>
        <w:spacing w:after="0" w:afterAutospacing="0" w:before="0" w:beforeAutospacing="0" w:lineRule="auto"/>
        <w:ind w:left="720" w:hanging="360"/>
      </w:pPr>
      <w:r w:rsidDel="00000000" w:rsidR="00000000" w:rsidRPr="00000000">
        <w:rPr>
          <w:b w:val="1"/>
          <w:rtl w:val="0"/>
        </w:rPr>
        <w:t xml:space="preserve">Add comments explaining design decisions</w:t>
      </w:r>
    </w:p>
    <w:p w:rsidR="00000000" w:rsidDel="00000000" w:rsidP="00000000" w:rsidRDefault="00000000" w:rsidRPr="00000000" w14:paraId="00000470">
      <w:pPr>
        <w:numPr>
          <w:ilvl w:val="0"/>
          <w:numId w:val="46"/>
        </w:numPr>
        <w:spacing w:after="240" w:before="0" w:beforeAutospacing="0" w:lineRule="auto"/>
        <w:ind w:left="720" w:hanging="360"/>
      </w:pPr>
      <w:r w:rsidDel="00000000" w:rsidR="00000000" w:rsidRPr="00000000">
        <w:rPr>
          <w:b w:val="1"/>
          <w:rtl w:val="0"/>
        </w:rPr>
        <w:t xml:space="preserve">Keep a lab notebook</w:t>
      </w:r>
      <w:r w:rsidDel="00000000" w:rsidR="00000000" w:rsidRPr="00000000">
        <w:rPr>
          <w:rtl w:val="0"/>
        </w:rPr>
        <w:t xml:space="preserve"> with problems encountered and solutions</w:t>
      </w:r>
    </w:p>
    <w:p w:rsidR="00000000" w:rsidDel="00000000" w:rsidP="00000000" w:rsidRDefault="00000000" w:rsidRPr="00000000" w14:paraId="00000471">
      <w:pPr>
        <w:pStyle w:val="Heading3"/>
        <w:keepNext w:val="0"/>
        <w:keepLines w:val="0"/>
        <w:spacing w:before="280" w:lineRule="auto"/>
        <w:rPr>
          <w:b w:val="1"/>
          <w:color w:val="000000"/>
          <w:sz w:val="26"/>
          <w:szCs w:val="26"/>
        </w:rPr>
      </w:pPr>
      <w:bookmarkStart w:colFirst="0" w:colLast="0" w:name="_g9nppthfct5r" w:id="147"/>
      <w:bookmarkEnd w:id="147"/>
      <w:r w:rsidDel="00000000" w:rsidR="00000000" w:rsidRPr="00000000">
        <w:rPr>
          <w:b w:val="1"/>
          <w:color w:val="000000"/>
          <w:sz w:val="26"/>
          <w:szCs w:val="26"/>
          <w:rtl w:val="0"/>
        </w:rPr>
        <w:t xml:space="preserve">Post-Lab Analysis</w:t>
      </w:r>
    </w:p>
    <w:p w:rsidR="00000000" w:rsidDel="00000000" w:rsidP="00000000" w:rsidRDefault="00000000" w:rsidRPr="00000000" w14:paraId="00000472">
      <w:pPr>
        <w:numPr>
          <w:ilvl w:val="0"/>
          <w:numId w:val="43"/>
        </w:numPr>
        <w:spacing w:after="0" w:afterAutospacing="0" w:before="240" w:lineRule="auto"/>
        <w:ind w:left="720" w:hanging="360"/>
      </w:pPr>
      <w:r w:rsidDel="00000000" w:rsidR="00000000" w:rsidRPr="00000000">
        <w:rPr>
          <w:b w:val="1"/>
          <w:rtl w:val="0"/>
        </w:rPr>
        <w:t xml:space="preserve">Analyze synthesis reports</w:t>
      </w:r>
      <w:r w:rsidDel="00000000" w:rsidR="00000000" w:rsidRPr="00000000">
        <w:rPr>
          <w:rtl w:val="0"/>
        </w:rPr>
        <w:t xml:space="preserve"> thoroughly</w:t>
      </w:r>
    </w:p>
    <w:p w:rsidR="00000000" w:rsidDel="00000000" w:rsidP="00000000" w:rsidRDefault="00000000" w:rsidRPr="00000000" w14:paraId="00000473">
      <w:pPr>
        <w:numPr>
          <w:ilvl w:val="0"/>
          <w:numId w:val="43"/>
        </w:numPr>
        <w:spacing w:after="0" w:afterAutospacing="0" w:before="0" w:beforeAutospacing="0" w:lineRule="auto"/>
        <w:ind w:left="720" w:hanging="360"/>
      </w:pPr>
      <w:r w:rsidDel="00000000" w:rsidR="00000000" w:rsidRPr="00000000">
        <w:rPr>
          <w:b w:val="1"/>
          <w:rtl w:val="0"/>
        </w:rPr>
        <w:t xml:space="preserve">Compare actual vs estimated resources</w:t>
      </w:r>
    </w:p>
    <w:p w:rsidR="00000000" w:rsidDel="00000000" w:rsidP="00000000" w:rsidRDefault="00000000" w:rsidRPr="00000000" w14:paraId="00000474">
      <w:pPr>
        <w:numPr>
          <w:ilvl w:val="0"/>
          <w:numId w:val="43"/>
        </w:numPr>
        <w:spacing w:after="0" w:afterAutospacing="0" w:before="0" w:beforeAutospacing="0" w:lineRule="auto"/>
        <w:ind w:left="720" w:hanging="360"/>
      </w:pPr>
      <w:r w:rsidDel="00000000" w:rsidR="00000000" w:rsidRPr="00000000">
        <w:rPr>
          <w:b w:val="1"/>
          <w:rtl w:val="0"/>
        </w:rPr>
        <w:t xml:space="preserve">Document any design changes</w:t>
      </w:r>
      <w:r w:rsidDel="00000000" w:rsidR="00000000" w:rsidRPr="00000000">
        <w:rPr>
          <w:rtl w:val="0"/>
        </w:rPr>
        <w:t xml:space="preserve"> made during implementation</w:t>
      </w:r>
    </w:p>
    <w:p w:rsidR="00000000" w:rsidDel="00000000" w:rsidP="00000000" w:rsidRDefault="00000000" w:rsidRPr="00000000" w14:paraId="00000475">
      <w:pPr>
        <w:numPr>
          <w:ilvl w:val="0"/>
          <w:numId w:val="43"/>
        </w:numPr>
        <w:spacing w:after="0" w:afterAutospacing="0" w:before="0" w:beforeAutospacing="0" w:lineRule="auto"/>
        <w:ind w:left="720" w:hanging="360"/>
      </w:pPr>
      <w:r w:rsidDel="00000000" w:rsidR="00000000" w:rsidRPr="00000000">
        <w:rPr>
          <w:b w:val="1"/>
          <w:rtl w:val="0"/>
        </w:rPr>
        <w:t xml:space="preserve">Identify optimization opportunities</w:t>
      </w:r>
    </w:p>
    <w:p w:rsidR="00000000" w:rsidDel="00000000" w:rsidP="00000000" w:rsidRDefault="00000000" w:rsidRPr="00000000" w14:paraId="00000476">
      <w:pPr>
        <w:numPr>
          <w:ilvl w:val="0"/>
          <w:numId w:val="43"/>
        </w:numPr>
        <w:spacing w:after="240" w:before="0" w:beforeAutospacing="0" w:lineRule="auto"/>
        <w:ind w:left="720" w:hanging="360"/>
      </w:pPr>
      <w:r w:rsidDel="00000000" w:rsidR="00000000" w:rsidRPr="00000000">
        <w:rPr>
          <w:b w:val="1"/>
          <w:rtl w:val="0"/>
        </w:rPr>
        <w:t xml:space="preserve">Prepare for integration</w:t>
      </w:r>
      <w:r w:rsidDel="00000000" w:rsidR="00000000" w:rsidRPr="00000000">
        <w:rPr>
          <w:rtl w:val="0"/>
        </w:rPr>
        <w:t xml:space="preserve"> with other modules</w:t>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ffuxdwwx7juy" w:id="148"/>
      <w:bookmarkEnd w:id="148"/>
      <w:r w:rsidDel="00000000" w:rsidR="00000000" w:rsidRPr="00000000">
        <w:rPr>
          <w:b w:val="1"/>
          <w:color w:val="000000"/>
          <w:sz w:val="26"/>
          <w:szCs w:val="26"/>
          <w:rtl w:val="0"/>
        </w:rPr>
        <w:t xml:space="preserve">Grading Criteria</w:t>
      </w:r>
    </w:p>
    <w:p w:rsidR="00000000" w:rsidDel="00000000" w:rsidP="00000000" w:rsidRDefault="00000000" w:rsidRPr="00000000" w14:paraId="00000478">
      <w:pPr>
        <w:numPr>
          <w:ilvl w:val="0"/>
          <w:numId w:val="15"/>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Does the design meet all specifications?</w:t>
      </w:r>
    </w:p>
    <w:p w:rsidR="00000000" w:rsidDel="00000000" w:rsidP="00000000" w:rsidRDefault="00000000" w:rsidRPr="00000000" w14:paraId="00000479">
      <w:pPr>
        <w:numPr>
          <w:ilvl w:val="0"/>
          <w:numId w:val="15"/>
        </w:numPr>
        <w:spacing w:after="0" w:afterAutospacing="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Is the code well-structured and readable?</w:t>
      </w:r>
    </w:p>
    <w:p w:rsidR="00000000" w:rsidDel="00000000" w:rsidP="00000000" w:rsidRDefault="00000000" w:rsidRPr="00000000" w14:paraId="0000047A">
      <w:pPr>
        <w:numPr>
          <w:ilvl w:val="0"/>
          <w:numId w:val="15"/>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Are diagrams and documentation complete?</w:t>
      </w:r>
    </w:p>
    <w:p w:rsidR="00000000" w:rsidDel="00000000" w:rsidP="00000000" w:rsidRDefault="00000000" w:rsidRPr="00000000" w14:paraId="0000047B">
      <w:pPr>
        <w:numPr>
          <w:ilvl w:val="0"/>
          <w:numId w:val="15"/>
        </w:numPr>
        <w:spacing w:after="0" w:afterAutospacing="0" w:before="0" w:beforeAutospacing="0" w:lineRule="auto"/>
        <w:ind w:left="720" w:hanging="360"/>
      </w:pPr>
      <w:r w:rsidDel="00000000" w:rsidR="00000000" w:rsidRPr="00000000">
        <w:rPr>
          <w:b w:val="1"/>
          <w:rtl w:val="0"/>
        </w:rPr>
        <w:t xml:space="preserve">Synthesis Results</w:t>
      </w:r>
      <w:r w:rsidDel="00000000" w:rsidR="00000000" w:rsidRPr="00000000">
        <w:rPr>
          <w:rtl w:val="0"/>
        </w:rPr>
        <w:t xml:space="preserve">: Does the design synthesize efficiently?</w:t>
      </w:r>
    </w:p>
    <w:p w:rsidR="00000000" w:rsidDel="00000000" w:rsidP="00000000" w:rsidRDefault="00000000" w:rsidRPr="00000000" w14:paraId="0000047C">
      <w:pPr>
        <w:numPr>
          <w:ilvl w:val="0"/>
          <w:numId w:val="15"/>
        </w:numPr>
        <w:spacing w:after="240" w:before="0" w:beforeAutospacing="0" w:lineRule="auto"/>
        <w:ind w:left="720" w:hanging="360"/>
      </w:pPr>
      <w:r w:rsidDel="00000000" w:rsidR="00000000" w:rsidRPr="00000000">
        <w:rPr>
          <w:b w:val="1"/>
          <w:rtl w:val="0"/>
        </w:rPr>
        <w:t xml:space="preserve">Understanding</w:t>
      </w:r>
      <w:r w:rsidDel="00000000" w:rsidR="00000000" w:rsidRPr="00000000">
        <w:rPr>
          <w:rtl w:val="0"/>
        </w:rPr>
        <w:t xml:space="preserve">: Can you explain your design decisions?</w:t>
      </w:r>
    </w:p>
    <w:p w:rsidR="00000000" w:rsidDel="00000000" w:rsidP="00000000" w:rsidRDefault="00000000" w:rsidRPr="00000000" w14:paraId="0000047D">
      <w:pPr>
        <w:pStyle w:val="Heading2"/>
        <w:keepNext w:val="0"/>
        <w:keepLines w:val="0"/>
        <w:spacing w:after="80" w:lineRule="auto"/>
        <w:rPr>
          <w:b w:val="1"/>
          <w:sz w:val="34"/>
          <w:szCs w:val="34"/>
        </w:rPr>
      </w:pPr>
      <w:bookmarkStart w:colFirst="0" w:colLast="0" w:name="_7ijio5pemwqo" w:id="149"/>
      <w:bookmarkEnd w:id="149"/>
      <w:r w:rsidDel="00000000" w:rsidR="00000000" w:rsidRPr="00000000">
        <w:rPr>
          <w:b w:val="1"/>
          <w:sz w:val="34"/>
          <w:szCs w:val="34"/>
          <w:rtl w:val="0"/>
        </w:rPr>
        <w:t xml:space="preserve">Additional Resources</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l89jcct8jfwt" w:id="150"/>
      <w:bookmarkEnd w:id="150"/>
      <w:r w:rsidDel="00000000" w:rsidR="00000000" w:rsidRPr="00000000">
        <w:rPr>
          <w:b w:val="1"/>
          <w:color w:val="000000"/>
          <w:sz w:val="26"/>
          <w:szCs w:val="26"/>
          <w:rtl w:val="0"/>
        </w:rPr>
        <w:t xml:space="preserve">Recommended Reading</w:t>
      </w:r>
    </w:p>
    <w:p w:rsidR="00000000" w:rsidDel="00000000" w:rsidP="00000000" w:rsidRDefault="00000000" w:rsidRPr="00000000" w14:paraId="0000047F">
      <w:pPr>
        <w:numPr>
          <w:ilvl w:val="0"/>
          <w:numId w:val="14"/>
        </w:numPr>
        <w:spacing w:after="0" w:afterAutospacing="0" w:before="240" w:lineRule="auto"/>
        <w:ind w:left="720" w:hanging="360"/>
      </w:pPr>
      <w:r w:rsidDel="00000000" w:rsidR="00000000" w:rsidRPr="00000000">
        <w:rPr>
          <w:rtl w:val="0"/>
        </w:rPr>
        <w:t xml:space="preserve">SystemVerilog for Design (Sutherland, Davidmann, Flake)</w:t>
      </w:r>
    </w:p>
    <w:p w:rsidR="00000000" w:rsidDel="00000000" w:rsidP="00000000" w:rsidRDefault="00000000" w:rsidRPr="00000000" w14:paraId="00000480">
      <w:pPr>
        <w:numPr>
          <w:ilvl w:val="0"/>
          <w:numId w:val="14"/>
        </w:numPr>
        <w:spacing w:after="0" w:afterAutospacing="0" w:before="0" w:beforeAutospacing="0" w:lineRule="auto"/>
        <w:ind w:left="720" w:hanging="360"/>
      </w:pPr>
      <w:r w:rsidDel="00000000" w:rsidR="00000000" w:rsidRPr="00000000">
        <w:rPr>
          <w:rtl w:val="0"/>
        </w:rPr>
        <w:t xml:space="preserve">Digital Design and Computer Architecture (Harris, Harris)</w:t>
      </w:r>
    </w:p>
    <w:p w:rsidR="00000000" w:rsidDel="00000000" w:rsidP="00000000" w:rsidRDefault="00000000" w:rsidRPr="00000000" w14:paraId="00000481">
      <w:pPr>
        <w:numPr>
          <w:ilvl w:val="0"/>
          <w:numId w:val="14"/>
        </w:numPr>
        <w:spacing w:after="0" w:afterAutospacing="0" w:before="0" w:beforeAutospacing="0" w:lineRule="auto"/>
        <w:ind w:left="720" w:hanging="360"/>
      </w:pPr>
      <w:r w:rsidDel="00000000" w:rsidR="00000000" w:rsidRPr="00000000">
        <w:rPr>
          <w:rtl w:val="0"/>
        </w:rPr>
        <w:t xml:space="preserve">FPGA vendor documentation (Xilinx UG901, Intel documentation)</w:t>
      </w:r>
    </w:p>
    <w:p w:rsidR="00000000" w:rsidDel="00000000" w:rsidP="00000000" w:rsidRDefault="00000000" w:rsidRPr="00000000" w14:paraId="00000482">
      <w:pPr>
        <w:numPr>
          <w:ilvl w:val="0"/>
          <w:numId w:val="14"/>
        </w:numPr>
        <w:spacing w:after="240" w:before="0" w:beforeAutospacing="0" w:lineRule="auto"/>
        <w:ind w:left="720" w:hanging="360"/>
      </w:pPr>
      <w:r w:rsidDel="00000000" w:rsidR="00000000" w:rsidRPr="00000000">
        <w:rPr>
          <w:rtl w:val="0"/>
        </w:rPr>
        <w:t xml:space="preserve">Industry standards (AXI4 specification, PCIe, USB)</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h9ptdois0v0i" w:id="151"/>
      <w:bookmarkEnd w:id="151"/>
      <w:r w:rsidDel="00000000" w:rsidR="00000000" w:rsidRPr="00000000">
        <w:rPr>
          <w:b w:val="1"/>
          <w:color w:val="000000"/>
          <w:sz w:val="26"/>
          <w:szCs w:val="26"/>
          <w:rtl w:val="0"/>
        </w:rPr>
        <w:t xml:space="preserve">Tools and Software</w:t>
      </w:r>
    </w:p>
    <w:p w:rsidR="00000000" w:rsidDel="00000000" w:rsidP="00000000" w:rsidRDefault="00000000" w:rsidRPr="00000000" w14:paraId="00000484">
      <w:pPr>
        <w:numPr>
          <w:ilvl w:val="0"/>
          <w:numId w:val="4"/>
        </w:numPr>
        <w:spacing w:after="0" w:afterAutospacing="0" w:before="240" w:lineRule="auto"/>
        <w:ind w:left="720" w:hanging="360"/>
      </w:pPr>
      <w:r w:rsidDel="00000000" w:rsidR="00000000" w:rsidRPr="00000000">
        <w:rPr>
          <w:rtl w:val="0"/>
        </w:rPr>
        <w:t xml:space="preserve">Synthesis tools: Vivado, Quartus, Synplify</w:t>
      </w:r>
    </w:p>
    <w:p w:rsidR="00000000" w:rsidDel="00000000" w:rsidP="00000000" w:rsidRDefault="00000000" w:rsidRPr="00000000" w14:paraId="00000485">
      <w:pPr>
        <w:numPr>
          <w:ilvl w:val="0"/>
          <w:numId w:val="4"/>
        </w:numPr>
        <w:spacing w:after="0" w:afterAutospacing="0" w:before="0" w:beforeAutospacing="0" w:lineRule="auto"/>
        <w:ind w:left="720" w:hanging="360"/>
      </w:pPr>
      <w:r w:rsidDel="00000000" w:rsidR="00000000" w:rsidRPr="00000000">
        <w:rPr>
          <w:rtl w:val="0"/>
        </w:rPr>
        <w:t xml:space="preserve">Simulation tools: ModelSim, VCS, Xcelium</w:t>
      </w:r>
    </w:p>
    <w:p w:rsidR="00000000" w:rsidDel="00000000" w:rsidP="00000000" w:rsidRDefault="00000000" w:rsidRPr="00000000" w14:paraId="00000486">
      <w:pPr>
        <w:numPr>
          <w:ilvl w:val="0"/>
          <w:numId w:val="4"/>
        </w:numPr>
        <w:spacing w:after="0" w:afterAutospacing="0" w:before="0" w:beforeAutospacing="0" w:lineRule="auto"/>
        <w:ind w:left="720" w:hanging="360"/>
      </w:pPr>
      <w:r w:rsidDel="00000000" w:rsidR="00000000" w:rsidRPr="00000000">
        <w:rPr>
          <w:rtl w:val="0"/>
        </w:rPr>
        <w:t xml:space="preserve">Version control: Git for design management</w:t>
      </w:r>
    </w:p>
    <w:p w:rsidR="00000000" w:rsidDel="00000000" w:rsidP="00000000" w:rsidRDefault="00000000" w:rsidRPr="00000000" w14:paraId="00000487">
      <w:pPr>
        <w:numPr>
          <w:ilvl w:val="0"/>
          <w:numId w:val="4"/>
        </w:numPr>
        <w:spacing w:after="240" w:before="0" w:beforeAutospacing="0" w:lineRule="auto"/>
        <w:ind w:left="720" w:hanging="360"/>
      </w:pPr>
      <w:r w:rsidDel="00000000" w:rsidR="00000000" w:rsidRPr="00000000">
        <w:rPr>
          <w:rtl w:val="0"/>
        </w:rPr>
        <w:t xml:space="preserve">Documentation: Draw.io for diagrams, Markdown for text</w:t>
      </w:r>
    </w:p>
    <w:p w:rsidR="00000000" w:rsidDel="00000000" w:rsidP="00000000" w:rsidRDefault="00000000" w:rsidRPr="00000000" w14:paraId="00000488">
      <w:pPr>
        <w:pStyle w:val="Heading3"/>
        <w:keepNext w:val="0"/>
        <w:keepLines w:val="0"/>
        <w:spacing w:before="280" w:lineRule="auto"/>
        <w:rPr>
          <w:b w:val="1"/>
          <w:color w:val="000000"/>
          <w:sz w:val="26"/>
          <w:szCs w:val="26"/>
        </w:rPr>
      </w:pPr>
      <w:bookmarkStart w:colFirst="0" w:colLast="0" w:name="_y0akkjxy19g8" w:id="152"/>
      <w:bookmarkEnd w:id="152"/>
      <w:r w:rsidDel="00000000" w:rsidR="00000000" w:rsidRPr="00000000">
        <w:rPr>
          <w:b w:val="1"/>
          <w:color w:val="000000"/>
          <w:sz w:val="26"/>
          <w:szCs w:val="26"/>
          <w:rtl w:val="0"/>
        </w:rPr>
        <w:t xml:space="preserve">Online Resources</w:t>
      </w:r>
    </w:p>
    <w:p w:rsidR="00000000" w:rsidDel="00000000" w:rsidP="00000000" w:rsidRDefault="00000000" w:rsidRPr="00000000" w14:paraId="00000489">
      <w:pPr>
        <w:numPr>
          <w:ilvl w:val="0"/>
          <w:numId w:val="39"/>
        </w:numPr>
        <w:spacing w:after="0" w:afterAutospacing="0" w:before="240" w:lineRule="auto"/>
        <w:ind w:left="720" w:hanging="360"/>
      </w:pPr>
      <w:r w:rsidDel="00000000" w:rsidR="00000000" w:rsidRPr="00000000">
        <w:rPr>
          <w:rtl w:val="0"/>
        </w:rPr>
        <w:t xml:space="preserve">FPGA vendor forums and application notes</w:t>
      </w:r>
    </w:p>
    <w:p w:rsidR="00000000" w:rsidDel="00000000" w:rsidP="00000000" w:rsidRDefault="00000000" w:rsidRPr="00000000" w14:paraId="0000048A">
      <w:pPr>
        <w:numPr>
          <w:ilvl w:val="0"/>
          <w:numId w:val="39"/>
        </w:numPr>
        <w:spacing w:after="0" w:afterAutospacing="0" w:before="0" w:beforeAutospacing="0" w:lineRule="auto"/>
        <w:ind w:left="720" w:hanging="360"/>
      </w:pPr>
      <w:r w:rsidDel="00000000" w:rsidR="00000000" w:rsidRPr="00000000">
        <w:rPr>
          <w:rtl w:val="0"/>
        </w:rPr>
        <w:t xml:space="preserve">IEEE standards documents</w:t>
      </w:r>
    </w:p>
    <w:p w:rsidR="00000000" w:rsidDel="00000000" w:rsidP="00000000" w:rsidRDefault="00000000" w:rsidRPr="00000000" w14:paraId="0000048B">
      <w:pPr>
        <w:numPr>
          <w:ilvl w:val="0"/>
          <w:numId w:val="39"/>
        </w:numPr>
        <w:spacing w:after="0" w:afterAutospacing="0" w:before="0" w:beforeAutospacing="0" w:lineRule="auto"/>
        <w:ind w:left="720" w:hanging="360"/>
      </w:pPr>
      <w:r w:rsidDel="00000000" w:rsidR="00000000" w:rsidRPr="00000000">
        <w:rPr>
          <w:rtl w:val="0"/>
        </w:rPr>
        <w:t xml:space="preserve">Open-source IP repositories (OpenCores, GitHub)</w:t>
      </w:r>
    </w:p>
    <w:p w:rsidR="00000000" w:rsidDel="00000000" w:rsidP="00000000" w:rsidRDefault="00000000" w:rsidRPr="00000000" w14:paraId="0000048C">
      <w:pPr>
        <w:numPr>
          <w:ilvl w:val="0"/>
          <w:numId w:val="39"/>
        </w:numPr>
        <w:spacing w:after="240" w:before="0" w:beforeAutospacing="0" w:lineRule="auto"/>
        <w:ind w:left="720" w:hanging="360"/>
      </w:pPr>
      <w:r w:rsidDel="00000000" w:rsidR="00000000" w:rsidRPr="00000000">
        <w:rPr>
          <w:rtl w:val="0"/>
        </w:rPr>
        <w:t xml:space="preserve">Industry blogs and technical articles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End of Lab Manual</w:t>
      </w:r>
    </w:p>
    <w:p w:rsidR="00000000" w:rsidDel="00000000" w:rsidP="00000000" w:rsidRDefault="00000000" w:rsidRPr="00000000" w14:paraId="0000048E">
      <w:pPr>
        <w:spacing w:after="240" w:before="240" w:lineRule="auto"/>
        <w:rPr>
          <w:i w:val="1"/>
        </w:rPr>
      </w:pPr>
      <w:r w:rsidDel="00000000" w:rsidR="00000000" w:rsidRPr="00000000">
        <w:rPr>
          <w:i w:val="1"/>
          <w:rtl w:val="0"/>
        </w:rPr>
        <w:t xml:space="preserve">This manual provides a comprehensive foundation for digital design using SystemVerilog. Each lab builds upon previous concepts while introducing new design challenges. Students should focus on understanding the underlying principles rather than just completing the code, as this knowledge will be essential for advanced digital design projects.</w:t>
      </w:r>
    </w:p>
    <w:p w:rsidR="00000000" w:rsidDel="00000000" w:rsidP="00000000" w:rsidRDefault="00000000" w:rsidRPr="00000000" w14:paraId="0000048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0">
    <w:pPr>
      <w:spacing w:after="160" w:line="264" w:lineRule="auto"/>
      <w:rPr/>
    </w:pPr>
    <w:r w:rsidDel="00000000" w:rsidR="00000000" w:rsidRPr="00000000">
      <w:rPr>
        <w:rFonts w:ascii="Aptos" w:cs="Aptos" w:eastAsia="Aptos" w:hAnsi="Aptos"/>
        <w:color w:val="156082"/>
        <w:sz w:val="20"/>
        <w:szCs w:val="20"/>
        <w:rtl w:val="0"/>
      </w:rPr>
      <w:t xml:space="preserve">Digital Design and Verification Training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5722620</wp:posOffset>
          </wp:positionH>
          <wp:positionV relativeFrom="paragraph">
            <wp:posOffset>-175259</wp:posOffset>
          </wp:positionV>
          <wp:extent cx="739140" cy="42926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9140" cy="4292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